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AE95E" w14:textId="5D0CCF1C" w:rsidR="00945C47" w:rsidRDefault="00FF4A16" w:rsidP="00FF4A16">
      <w:pPr>
        <w:pStyle w:val="Titre"/>
      </w:pPr>
      <w:proofErr w:type="spellStart"/>
      <w:r>
        <w:t>Fichiers</w:t>
      </w:r>
      <w:proofErr w:type="spellEnd"/>
      <w:r>
        <w:t xml:space="preserve"> et bases de </w:t>
      </w:r>
      <w:proofErr w:type="spellStart"/>
      <w:r>
        <w:t>données</w:t>
      </w:r>
      <w:proofErr w:type="spellEnd"/>
    </w:p>
    <w:p w14:paraId="2F055649" w14:textId="77777777" w:rsidR="00FF4A16" w:rsidRDefault="00FF4A16" w:rsidP="00FF4A16"/>
    <w:p w14:paraId="4FD4CC2D" w14:textId="1BC6D434" w:rsidR="00AF30F4" w:rsidRPr="003E52E1" w:rsidRDefault="006E2B48" w:rsidP="003A323E">
      <w:pPr>
        <w:pStyle w:val="Titre2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lang w:val="fr-FR"/>
        </w:rPr>
        <w:t>Gestion des utilisateurs</w:t>
      </w:r>
    </w:p>
    <w:p w14:paraId="7C77D615" w14:textId="02AC9C00" w:rsidR="003A323E" w:rsidRDefault="00EA1C6C" w:rsidP="003A323E">
      <w:pPr>
        <w:pStyle w:val="Titre3"/>
        <w:numPr>
          <w:ilvl w:val="1"/>
          <w:numId w:val="2"/>
        </w:numPr>
      </w:pPr>
      <w:r>
        <w:t xml:space="preserve">Tables </w:t>
      </w:r>
      <w:proofErr w:type="spellStart"/>
      <w:r>
        <w:t>syst</w:t>
      </w:r>
      <w:r w:rsidR="00F639B8">
        <w:t>ème</w:t>
      </w:r>
      <w:proofErr w:type="spellEnd"/>
    </w:p>
    <w:p w14:paraId="40989F1F" w14:textId="08A3D7E9" w:rsidR="00F639B8" w:rsidRDefault="00F639B8" w:rsidP="00F639B8">
      <w:pPr>
        <w:rPr>
          <w:lang w:val="fr-FR"/>
        </w:rPr>
      </w:pPr>
      <w:proofErr w:type="spellStart"/>
      <w:r w:rsidRPr="0044350F">
        <w:rPr>
          <w:lang w:val="fr-FR"/>
        </w:rPr>
        <w:t>information_schema</w:t>
      </w:r>
      <w:proofErr w:type="spellEnd"/>
      <w:r w:rsidRPr="0044350F">
        <w:rPr>
          <w:lang w:val="fr-FR"/>
        </w:rPr>
        <w:t xml:space="preserve"> </w:t>
      </w:r>
      <w:r w:rsidR="0044350F">
        <w:rPr>
          <w:lang w:val="fr-FR"/>
        </w:rPr>
        <w:t>:</w:t>
      </w:r>
      <w:r w:rsidR="0044350F" w:rsidRPr="0044350F">
        <w:rPr>
          <w:lang w:val="fr-FR"/>
        </w:rPr>
        <w:t xml:space="preserve"> </w:t>
      </w:r>
      <w:r w:rsidR="0044350F" w:rsidRPr="00F25328">
        <w:rPr>
          <w:lang w:val="fr-FR"/>
        </w:rPr>
        <w:t xml:space="preserve">infos </w:t>
      </w:r>
      <w:r w:rsidR="0044350F">
        <w:rPr>
          <w:lang w:val="fr-FR"/>
        </w:rPr>
        <w:t xml:space="preserve">sur les </w:t>
      </w:r>
      <w:r w:rsidR="0044350F" w:rsidRPr="00F25328">
        <w:rPr>
          <w:color w:val="92D050"/>
          <w:lang w:val="fr-FR"/>
        </w:rPr>
        <w:t>tables</w:t>
      </w:r>
      <w:r w:rsidR="0044350F">
        <w:rPr>
          <w:lang w:val="fr-FR"/>
        </w:rPr>
        <w:t xml:space="preserve">, les </w:t>
      </w:r>
      <w:r w:rsidR="0044350F" w:rsidRPr="00F25328">
        <w:rPr>
          <w:color w:val="92D050"/>
          <w:lang w:val="fr-FR"/>
        </w:rPr>
        <w:t>colonnes</w:t>
      </w:r>
      <w:r w:rsidR="0044350F">
        <w:rPr>
          <w:lang w:val="fr-FR"/>
        </w:rPr>
        <w:t xml:space="preserve">, le </w:t>
      </w:r>
      <w:r w:rsidR="0044350F" w:rsidRPr="00F25328">
        <w:rPr>
          <w:color w:val="92D050"/>
          <w:lang w:val="fr-FR"/>
        </w:rPr>
        <w:t xml:space="preserve">type des colonnes </w:t>
      </w:r>
      <w:r w:rsidR="0044350F">
        <w:rPr>
          <w:lang w:val="fr-FR"/>
        </w:rPr>
        <w:t xml:space="preserve">et les </w:t>
      </w:r>
      <w:r w:rsidR="0044350F" w:rsidRPr="00F25328">
        <w:rPr>
          <w:color w:val="92D050"/>
          <w:lang w:val="fr-FR"/>
        </w:rPr>
        <w:t>procédures</w:t>
      </w:r>
      <w:r w:rsidR="0044350F">
        <w:rPr>
          <w:lang w:val="fr-FR"/>
        </w:rPr>
        <w:t>.</w:t>
      </w:r>
    </w:p>
    <w:p w14:paraId="33A3D246" w14:textId="3762F472" w:rsidR="00C00D2E" w:rsidRDefault="00C00D2E" w:rsidP="00F639B8">
      <w:pPr>
        <w:rPr>
          <w:lang w:val="fr-FR"/>
        </w:rPr>
      </w:pPr>
      <w:proofErr w:type="spellStart"/>
      <w:r>
        <w:rPr>
          <w:lang w:val="fr-FR"/>
        </w:rPr>
        <w:t>performance_schema</w:t>
      </w:r>
      <w:proofErr w:type="spellEnd"/>
      <w:r>
        <w:rPr>
          <w:lang w:val="fr-FR"/>
        </w:rPr>
        <w:t xml:space="preserve"> : </w:t>
      </w:r>
      <w:r w:rsidRPr="00F25328">
        <w:rPr>
          <w:lang w:val="fr-FR"/>
        </w:rPr>
        <w:t xml:space="preserve">infos </w:t>
      </w:r>
      <w:r>
        <w:rPr>
          <w:lang w:val="fr-FR"/>
        </w:rPr>
        <w:t xml:space="preserve">sur les </w:t>
      </w:r>
      <w:r w:rsidRPr="00F25328">
        <w:rPr>
          <w:color w:val="92D050"/>
          <w:lang w:val="fr-FR"/>
        </w:rPr>
        <w:t xml:space="preserve">actions </w:t>
      </w:r>
      <w:r>
        <w:rPr>
          <w:lang w:val="fr-FR"/>
        </w:rPr>
        <w:t>faites sur le serveur.</w:t>
      </w:r>
    </w:p>
    <w:p w14:paraId="7B9C896C" w14:textId="73D37A59" w:rsidR="00C00D2E" w:rsidRDefault="00ED5C37" w:rsidP="00F639B8">
      <w:pPr>
        <w:rPr>
          <w:lang w:val="fr-FR"/>
        </w:rPr>
      </w:pPr>
      <w:r>
        <w:rPr>
          <w:lang w:val="fr-FR"/>
        </w:rPr>
        <w:t>user</w:t>
      </w:r>
      <w:r w:rsidR="0038288A">
        <w:rPr>
          <w:lang w:val="fr-FR"/>
        </w:rPr>
        <w:t xml:space="preserve"> : </w:t>
      </w:r>
      <w:r w:rsidR="0038288A" w:rsidRPr="00F25328">
        <w:rPr>
          <w:lang w:val="fr-FR"/>
        </w:rPr>
        <w:t xml:space="preserve">infos </w:t>
      </w:r>
      <w:r w:rsidR="006033A1">
        <w:rPr>
          <w:lang w:val="fr-FR"/>
        </w:rPr>
        <w:t xml:space="preserve">sur les </w:t>
      </w:r>
      <w:r w:rsidR="006033A1" w:rsidRPr="00F25328">
        <w:rPr>
          <w:color w:val="92D050"/>
          <w:lang w:val="fr-FR"/>
        </w:rPr>
        <w:t xml:space="preserve">utilisateurs </w:t>
      </w:r>
      <w:r w:rsidR="006033A1">
        <w:rPr>
          <w:lang w:val="fr-FR"/>
        </w:rPr>
        <w:t xml:space="preserve">et leurs </w:t>
      </w:r>
      <w:r w:rsidR="006033A1" w:rsidRPr="00F25328">
        <w:rPr>
          <w:color w:val="92D050"/>
          <w:lang w:val="fr-FR"/>
        </w:rPr>
        <w:t>privilèges</w:t>
      </w:r>
      <w:r w:rsidR="006E6FD2">
        <w:rPr>
          <w:lang w:val="fr-FR"/>
        </w:rPr>
        <w:t>.</w:t>
      </w:r>
    </w:p>
    <w:p w14:paraId="1E4018AF" w14:textId="1193F2BA" w:rsidR="00ED5C37" w:rsidRDefault="00ED5C37" w:rsidP="00F639B8">
      <w:pPr>
        <w:rPr>
          <w:lang w:val="fr-FR"/>
        </w:rPr>
      </w:pPr>
      <w:proofErr w:type="spellStart"/>
      <w:r>
        <w:rPr>
          <w:lang w:val="fr-FR"/>
        </w:rPr>
        <w:t>db</w:t>
      </w:r>
      <w:proofErr w:type="spellEnd"/>
      <w:r>
        <w:rPr>
          <w:lang w:val="fr-FR"/>
        </w:rPr>
        <w:t xml:space="preserve"> : </w:t>
      </w:r>
      <w:r w:rsidR="006E6FD2" w:rsidRPr="00F25328">
        <w:rPr>
          <w:color w:val="92D050"/>
          <w:lang w:val="fr-FR"/>
        </w:rPr>
        <w:t xml:space="preserve">privilèges </w:t>
      </w:r>
      <w:r w:rsidR="006E6FD2">
        <w:rPr>
          <w:lang w:val="fr-FR"/>
        </w:rPr>
        <w:t xml:space="preserve">par </w:t>
      </w:r>
      <w:r w:rsidR="006E6FD2" w:rsidRPr="00F25328">
        <w:rPr>
          <w:color w:val="92D050"/>
          <w:lang w:val="fr-FR"/>
        </w:rPr>
        <w:t>bd</w:t>
      </w:r>
      <w:r w:rsidR="006E6FD2">
        <w:rPr>
          <w:lang w:val="fr-FR"/>
        </w:rPr>
        <w:t>.</w:t>
      </w:r>
    </w:p>
    <w:p w14:paraId="7040B361" w14:textId="7F56FB2E" w:rsidR="006E6FD2" w:rsidRDefault="00A454B9" w:rsidP="00F639B8">
      <w:pPr>
        <w:rPr>
          <w:lang w:val="fr-FR"/>
        </w:rPr>
      </w:pPr>
      <w:proofErr w:type="spellStart"/>
      <w:r>
        <w:rPr>
          <w:lang w:val="fr-FR"/>
        </w:rPr>
        <w:t>t</w:t>
      </w:r>
      <w:r w:rsidR="006E6FD2">
        <w:rPr>
          <w:lang w:val="fr-FR"/>
        </w:rPr>
        <w:t>ables_priv</w:t>
      </w:r>
      <w:proofErr w:type="spellEnd"/>
      <w:r>
        <w:rPr>
          <w:lang w:val="fr-FR"/>
        </w:rPr>
        <w:t xml:space="preserve"> : </w:t>
      </w:r>
      <w:r w:rsidRPr="00F25328">
        <w:rPr>
          <w:color w:val="92D050"/>
          <w:lang w:val="fr-FR"/>
        </w:rPr>
        <w:t xml:space="preserve">privilèges </w:t>
      </w:r>
      <w:r>
        <w:rPr>
          <w:lang w:val="fr-FR"/>
        </w:rPr>
        <w:t xml:space="preserve">au niveau des </w:t>
      </w:r>
      <w:r w:rsidRPr="00F25328">
        <w:rPr>
          <w:color w:val="92D050"/>
          <w:lang w:val="fr-FR"/>
        </w:rPr>
        <w:t>tables</w:t>
      </w:r>
      <w:r w:rsidR="001D629D">
        <w:rPr>
          <w:lang w:val="fr-FR"/>
        </w:rPr>
        <w:t>.</w:t>
      </w:r>
    </w:p>
    <w:p w14:paraId="593B9975" w14:textId="0596A57A" w:rsidR="00A454B9" w:rsidRDefault="00A454B9" w:rsidP="00F639B8">
      <w:pPr>
        <w:rPr>
          <w:lang w:val="fr-FR"/>
        </w:rPr>
      </w:pPr>
      <w:proofErr w:type="spellStart"/>
      <w:r>
        <w:rPr>
          <w:lang w:val="fr-FR"/>
        </w:rPr>
        <w:t>columns_priv</w:t>
      </w:r>
      <w:proofErr w:type="spellEnd"/>
      <w:r>
        <w:rPr>
          <w:lang w:val="fr-FR"/>
        </w:rPr>
        <w:t xml:space="preserve"> : </w:t>
      </w:r>
      <w:r w:rsidR="001D629D" w:rsidRPr="00F25328">
        <w:rPr>
          <w:color w:val="92D050"/>
          <w:lang w:val="fr-FR"/>
        </w:rPr>
        <w:t xml:space="preserve">privilèges </w:t>
      </w:r>
      <w:r w:rsidR="001D629D">
        <w:rPr>
          <w:lang w:val="fr-FR"/>
        </w:rPr>
        <w:t xml:space="preserve">au niveau des </w:t>
      </w:r>
      <w:r w:rsidR="001D629D" w:rsidRPr="00F25328">
        <w:rPr>
          <w:color w:val="92D050"/>
          <w:lang w:val="fr-FR"/>
        </w:rPr>
        <w:t>colonnes</w:t>
      </w:r>
      <w:r w:rsidR="001D629D">
        <w:rPr>
          <w:lang w:val="fr-FR"/>
        </w:rPr>
        <w:t>.</w:t>
      </w:r>
    </w:p>
    <w:p w14:paraId="5AEA8034" w14:textId="778880AB" w:rsidR="001D629D" w:rsidRDefault="001D629D" w:rsidP="00F639B8">
      <w:pPr>
        <w:rPr>
          <w:lang w:val="fr-FR"/>
        </w:rPr>
      </w:pPr>
      <w:proofErr w:type="spellStart"/>
      <w:r>
        <w:rPr>
          <w:lang w:val="fr-FR"/>
        </w:rPr>
        <w:t>proc_priv</w:t>
      </w:r>
      <w:proofErr w:type="spellEnd"/>
      <w:r>
        <w:rPr>
          <w:lang w:val="fr-FR"/>
        </w:rPr>
        <w:t xml:space="preserve"> : </w:t>
      </w:r>
      <w:r w:rsidRPr="00F25328">
        <w:rPr>
          <w:color w:val="92D050"/>
          <w:lang w:val="fr-FR"/>
        </w:rPr>
        <w:t xml:space="preserve">privilèges </w:t>
      </w:r>
      <w:r>
        <w:rPr>
          <w:lang w:val="fr-FR"/>
        </w:rPr>
        <w:t xml:space="preserve">au niveau des </w:t>
      </w:r>
      <w:r w:rsidRPr="00F25328">
        <w:rPr>
          <w:color w:val="92D050"/>
          <w:lang w:val="fr-FR"/>
        </w:rPr>
        <w:t>procédures</w:t>
      </w:r>
      <w:r>
        <w:rPr>
          <w:lang w:val="fr-FR"/>
        </w:rPr>
        <w:t>.</w:t>
      </w:r>
    </w:p>
    <w:p w14:paraId="69488FD0" w14:textId="23F97F96" w:rsidR="00670F30" w:rsidRDefault="00670F30" w:rsidP="00670F30">
      <w:pPr>
        <w:pStyle w:val="Titre3"/>
        <w:numPr>
          <w:ilvl w:val="1"/>
          <w:numId w:val="2"/>
        </w:numPr>
        <w:rPr>
          <w:lang w:val="fr-FR"/>
        </w:rPr>
      </w:pPr>
      <w:r>
        <w:rPr>
          <w:lang w:val="fr-FR"/>
        </w:rPr>
        <w:t>Gestion des utilisateurs et des privilèges</w:t>
      </w:r>
    </w:p>
    <w:p w14:paraId="631282F8" w14:textId="7CFE7D6B" w:rsidR="00670F30" w:rsidRDefault="00166EC8" w:rsidP="00166EC8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FB15F5">
        <w:rPr>
          <w:u w:val="single"/>
          <w:lang w:val="fr-FR"/>
        </w:rPr>
        <w:t>Créer un utilisateur</w:t>
      </w:r>
      <w:r w:rsidR="00FB15F5" w:rsidRPr="00FB15F5">
        <w:rPr>
          <w:u w:val="single"/>
          <w:lang w:val="fr-FR"/>
        </w:rPr>
        <w:t xml:space="preserve"> :</w:t>
      </w:r>
    </w:p>
    <w:p w14:paraId="1E3C3983" w14:textId="542328C3" w:rsidR="008E3AFB" w:rsidRDefault="008E3AFB" w:rsidP="008E3AFB">
      <w:pPr>
        <w:pStyle w:val="Code"/>
        <w:rPr>
          <w:lang w:val="en-GB"/>
        </w:rPr>
      </w:pPr>
      <w:r w:rsidRPr="007F5BC3">
        <w:rPr>
          <w:color w:val="92D050"/>
          <w:lang w:val="en-GB"/>
        </w:rPr>
        <w:t xml:space="preserve">CREATE USER </w:t>
      </w:r>
      <w:r w:rsidRPr="005772D5">
        <w:rPr>
          <w:lang w:val="en-GB"/>
        </w:rPr>
        <w:t>'</w:t>
      </w:r>
      <w:proofErr w:type="spellStart"/>
      <w:r w:rsidRPr="005772D5">
        <w:rPr>
          <w:lang w:val="en-GB"/>
        </w:rPr>
        <w:t>newuser</w:t>
      </w:r>
      <w:proofErr w:type="spellEnd"/>
      <w:r w:rsidRPr="005772D5">
        <w:rPr>
          <w:lang w:val="en-GB"/>
        </w:rPr>
        <w:t xml:space="preserve">'@'localhost' </w:t>
      </w:r>
      <w:r w:rsidRPr="007F5BC3">
        <w:rPr>
          <w:color w:val="92D050"/>
          <w:lang w:val="en-GB"/>
        </w:rPr>
        <w:t xml:space="preserve">IDENTIFIED BY </w:t>
      </w:r>
      <w:r w:rsidRPr="005772D5">
        <w:rPr>
          <w:lang w:val="en-GB"/>
        </w:rPr>
        <w:t>'password';</w:t>
      </w:r>
    </w:p>
    <w:p w14:paraId="65518D0F" w14:textId="39F83C1C" w:rsidR="008D3837" w:rsidRPr="008B2C5A" w:rsidRDefault="008D3837" w:rsidP="008D3837">
      <w:pPr>
        <w:pStyle w:val="Code"/>
        <w:numPr>
          <w:ilvl w:val="0"/>
          <w:numId w:val="5"/>
        </w:numPr>
        <w:rPr>
          <w:color w:val="FF0000"/>
        </w:rPr>
      </w:pPr>
      <w:r>
        <w:rPr>
          <w:rFonts w:ascii="Segoe UI" w:hAnsi="Segoe UI" w:cs="Segoe UI"/>
          <w:color w:val="0D0D0D"/>
          <w:shd w:val="clear" w:color="auto" w:fill="FFFFFF"/>
        </w:rPr>
        <w:t>Création d'un utilisateur nommé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newuser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 avec un mot de passe "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password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".</w:t>
      </w:r>
    </w:p>
    <w:p w14:paraId="53BAFB24" w14:textId="22EA2342" w:rsidR="008B2C5A" w:rsidRDefault="005F21C7" w:rsidP="00AE49BF">
      <w:pPr>
        <w:pStyle w:val="Code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Remarques :</w:t>
      </w:r>
    </w:p>
    <w:p w14:paraId="33C4D7A3" w14:textId="5C5E3592" w:rsidR="005F21C7" w:rsidRPr="004750DC" w:rsidRDefault="005F21C7" w:rsidP="00732C75">
      <w:pPr>
        <w:pStyle w:val="Code"/>
        <w:numPr>
          <w:ilvl w:val="0"/>
          <w:numId w:val="6"/>
        </w:numPr>
        <w:rPr>
          <w:color w:val="auto"/>
        </w:rPr>
      </w:pPr>
      <w:r>
        <w:rPr>
          <w:rFonts w:ascii="Segoe UI" w:hAnsi="Segoe UI" w:cs="Segoe UI"/>
          <w:color w:val="auto"/>
          <w:shd w:val="clear" w:color="auto" w:fill="FFFFFF"/>
        </w:rPr>
        <w:t>IDENTIFIED BY pas obligatoire</w:t>
      </w:r>
      <w:r w:rsidR="004750DC">
        <w:rPr>
          <w:rFonts w:ascii="Segoe UI" w:hAnsi="Segoe UI" w:cs="Segoe UI"/>
          <w:color w:val="auto"/>
          <w:shd w:val="clear" w:color="auto" w:fill="FFFFFF"/>
        </w:rPr>
        <w:t xml:space="preserve">. L'utilisateur n'a pas de </w:t>
      </w:r>
      <w:proofErr w:type="spellStart"/>
      <w:r w:rsidR="004750DC">
        <w:rPr>
          <w:rFonts w:ascii="Segoe UI" w:hAnsi="Segoe UI" w:cs="Segoe UI"/>
          <w:color w:val="auto"/>
          <w:shd w:val="clear" w:color="auto" w:fill="FFFFFF"/>
        </w:rPr>
        <w:t>mdp</w:t>
      </w:r>
      <w:proofErr w:type="spellEnd"/>
      <w:r w:rsidR="004750DC">
        <w:rPr>
          <w:rFonts w:ascii="Segoe UI" w:hAnsi="Segoe UI" w:cs="Segoe UI"/>
          <w:color w:val="auto"/>
          <w:shd w:val="clear" w:color="auto" w:fill="FFFFFF"/>
        </w:rPr>
        <w:t xml:space="preserve"> si rien n'est précisé.</w:t>
      </w:r>
    </w:p>
    <w:p w14:paraId="57E2FE02" w14:textId="5C5D0253" w:rsidR="00531364" w:rsidRPr="00FE60E6" w:rsidRDefault="00743C99" w:rsidP="00531364">
      <w:pPr>
        <w:pStyle w:val="Code"/>
        <w:numPr>
          <w:ilvl w:val="0"/>
          <w:numId w:val="6"/>
        </w:numPr>
        <w:rPr>
          <w:color w:val="auto"/>
        </w:rPr>
      </w:pPr>
      <w:proofErr w:type="spellStart"/>
      <w:r>
        <w:rPr>
          <w:rFonts w:ascii="Segoe UI" w:hAnsi="Segoe UI" w:cs="Segoe UI"/>
          <w:color w:val="auto"/>
          <w:shd w:val="clear" w:color="auto" w:fill="FFFFFF"/>
        </w:rPr>
        <w:t>Mdp</w:t>
      </w:r>
      <w:proofErr w:type="spellEnd"/>
      <w:r>
        <w:rPr>
          <w:rFonts w:ascii="Segoe UI" w:hAnsi="Segoe UI" w:cs="Segoe UI"/>
          <w:color w:val="auto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auto"/>
          <w:shd w:val="clear" w:color="auto" w:fill="FFFFFF"/>
        </w:rPr>
        <w:t>hashé</w:t>
      </w:r>
      <w:proofErr w:type="spellEnd"/>
      <w:r>
        <w:rPr>
          <w:rFonts w:ascii="Segoe UI" w:hAnsi="Segoe UI" w:cs="Segoe UI"/>
          <w:color w:val="auto"/>
          <w:shd w:val="clear" w:color="auto" w:fill="FFFFFF"/>
        </w:rPr>
        <w:t xml:space="preserve"> avant d'être stocké dans </w:t>
      </w:r>
      <w:proofErr w:type="spellStart"/>
      <w:r>
        <w:rPr>
          <w:rFonts w:ascii="Segoe UI" w:hAnsi="Segoe UI" w:cs="Segoe UI"/>
          <w:color w:val="auto"/>
          <w:shd w:val="clear" w:color="auto" w:fill="FFFFFF"/>
        </w:rPr>
        <w:t>mysql.user</w:t>
      </w:r>
      <w:proofErr w:type="spellEnd"/>
      <w:r>
        <w:rPr>
          <w:rFonts w:ascii="Segoe UI" w:hAnsi="Segoe UI" w:cs="Segoe UI"/>
          <w:color w:val="auto"/>
          <w:shd w:val="clear" w:color="auto" w:fill="FFFFFF"/>
        </w:rPr>
        <w:t>.</w:t>
      </w:r>
    </w:p>
    <w:p w14:paraId="662C5552" w14:textId="08F3836E" w:rsidR="00FE60E6" w:rsidRPr="00FE60E6" w:rsidRDefault="00FE60E6" w:rsidP="00531364">
      <w:pPr>
        <w:pStyle w:val="Code"/>
        <w:numPr>
          <w:ilvl w:val="0"/>
          <w:numId w:val="6"/>
        </w:numPr>
        <w:rPr>
          <w:color w:val="auto"/>
        </w:rPr>
      </w:pPr>
      <w:r>
        <w:rPr>
          <w:rFonts w:ascii="Segoe UI" w:hAnsi="Segoe UI" w:cs="Segoe UI"/>
          <w:color w:val="auto"/>
          <w:shd w:val="clear" w:color="auto" w:fill="FFFFFF"/>
        </w:rPr>
        <w:t>Peut accepter différentes options :</w:t>
      </w:r>
    </w:p>
    <w:p w14:paraId="53D73CAA" w14:textId="6110D6EA" w:rsidR="00FE60E6" w:rsidRPr="00303955" w:rsidRDefault="004C60A6" w:rsidP="00F92593">
      <w:pPr>
        <w:pStyle w:val="Paragraphedeliste"/>
        <w:numPr>
          <w:ilvl w:val="0"/>
          <w:numId w:val="9"/>
        </w:numPr>
      </w:pPr>
      <w:proofErr w:type="spellStart"/>
      <w:r>
        <w:t>Méthodes</w:t>
      </w:r>
      <w:proofErr w:type="spellEnd"/>
      <w:r>
        <w:t xml:space="preserve"> </w:t>
      </w:r>
      <w:proofErr w:type="spellStart"/>
      <w:r>
        <w:t>d'authentificat</w:t>
      </w:r>
      <w:proofErr w:type="spellEnd"/>
      <w:r>
        <w:t xml:space="preserve">° : </w:t>
      </w:r>
      <w:r w:rsidR="00EB189E" w:rsidRPr="00464508">
        <w:t xml:space="preserve">IDENTIFIED </w:t>
      </w:r>
      <w:r w:rsidR="004B0444" w:rsidRPr="00464508">
        <w:t>[</w:t>
      </w:r>
      <w:r w:rsidR="00EB189E" w:rsidRPr="00303955">
        <w:t>WITH</w:t>
      </w:r>
      <w:r w:rsidR="00464508" w:rsidRPr="00303955">
        <w:t xml:space="preserve"> </w:t>
      </w:r>
      <w:r w:rsidR="004B0444" w:rsidRPr="00303955">
        <w:t>MYSQL_NATIVE_PASSWORD</w:t>
      </w:r>
      <w:r w:rsidR="00AD4D59" w:rsidRPr="00303955">
        <w:t>/</w:t>
      </w:r>
      <w:r w:rsidR="004B0444" w:rsidRPr="00303955">
        <w:t>SHA256_PASSWORD</w:t>
      </w:r>
      <w:r w:rsidR="00AD4D59" w:rsidRPr="00303955">
        <w:t>/</w:t>
      </w:r>
      <w:r w:rsidR="004B0444" w:rsidRPr="00303955">
        <w:t>CACHING_SHA2_PASSWORD</w:t>
      </w:r>
      <w:r w:rsidR="004E2C7E" w:rsidRPr="00303955">
        <w:t xml:space="preserve">] BY </w:t>
      </w:r>
      <w:r w:rsidR="000F4EB7" w:rsidRPr="00303955">
        <w:t>'password';</w:t>
      </w:r>
    </w:p>
    <w:p w14:paraId="66847EA2" w14:textId="77777777" w:rsidR="00F92593" w:rsidRPr="00303955" w:rsidRDefault="00F92593" w:rsidP="00F92593">
      <w:pPr>
        <w:pStyle w:val="Paragraphedeliste"/>
        <w:ind w:left="1440"/>
      </w:pPr>
    </w:p>
    <w:p w14:paraId="38F3E5A8" w14:textId="3B884F2E" w:rsidR="00ED26CA" w:rsidRPr="00565308" w:rsidRDefault="000F4EB7" w:rsidP="00ED26CA">
      <w:pPr>
        <w:pStyle w:val="Paragraphedeliste"/>
        <w:numPr>
          <w:ilvl w:val="0"/>
          <w:numId w:val="9"/>
        </w:numPr>
        <w:rPr>
          <w:lang w:val="fr-FR"/>
        </w:rPr>
      </w:pPr>
      <w:r w:rsidRPr="00303955">
        <w:rPr>
          <w:lang w:val="fr-FR"/>
        </w:rPr>
        <w:t xml:space="preserve">Rôle : DEFAULT ROLE </w:t>
      </w:r>
      <w:r w:rsidR="00D7771F" w:rsidRPr="00303955">
        <w:rPr>
          <w:lang w:val="fr-FR"/>
        </w:rPr>
        <w:t>role1, [role2]</w:t>
      </w:r>
      <w:r w:rsidR="00F92593" w:rsidRPr="00303955">
        <w:rPr>
          <w:lang w:val="fr-FR"/>
        </w:rPr>
        <w:t xml:space="preserve">. </w:t>
      </w:r>
      <w:r w:rsidR="009A556A" w:rsidRPr="00303955">
        <w:rPr>
          <w:lang w:val="fr-FR"/>
        </w:rPr>
        <w:t xml:space="preserve">L'utilisateur aura tous les droits liés à ce rôle. </w:t>
      </w:r>
      <w:r w:rsidR="000C1DA3" w:rsidRPr="00303955">
        <w:rPr>
          <w:lang w:val="fr-FR"/>
        </w:rPr>
        <w:t>Pour créer un rôle et ses droits :</w:t>
      </w:r>
      <w:r w:rsidR="00F92593" w:rsidRPr="00303955">
        <w:rPr>
          <w:lang w:val="fr-FR"/>
        </w:rPr>
        <w:t xml:space="preserve"> </w:t>
      </w:r>
      <w:r w:rsidR="000C1DA3" w:rsidRPr="00303955">
        <w:rPr>
          <w:lang w:val="fr-FR"/>
        </w:rPr>
        <w:t>CREATE ROLE role1</w:t>
      </w:r>
      <w:r w:rsidR="00285559" w:rsidRPr="00F92593">
        <w:rPr>
          <w:lang w:val="fr-FR"/>
        </w:rPr>
        <w:t>;</w:t>
      </w:r>
      <w:r w:rsidR="00F92593">
        <w:rPr>
          <w:lang w:val="fr-FR"/>
        </w:rPr>
        <w:t xml:space="preserve"> + </w:t>
      </w:r>
      <w:r w:rsidR="00285559" w:rsidRPr="00F92593">
        <w:rPr>
          <w:lang w:val="fr-FR"/>
        </w:rPr>
        <w:t xml:space="preserve">GRANT SELECT ON *.* </w:t>
      </w:r>
      <w:r w:rsidR="00285559" w:rsidRPr="00F92593">
        <w:t>TO role1;</w:t>
      </w:r>
    </w:p>
    <w:p w14:paraId="17C6BC97" w14:textId="77777777" w:rsidR="00565308" w:rsidRPr="00565308" w:rsidRDefault="00565308" w:rsidP="00565308">
      <w:pPr>
        <w:pStyle w:val="Paragraphedeliste"/>
        <w:rPr>
          <w:lang w:val="fr-FR"/>
        </w:rPr>
      </w:pPr>
    </w:p>
    <w:p w14:paraId="4B0C4640" w14:textId="78B58F5A" w:rsidR="00565308" w:rsidRDefault="00565308" w:rsidP="00ED26CA">
      <w:pPr>
        <w:pStyle w:val="Paragraphedeliste"/>
        <w:numPr>
          <w:ilvl w:val="0"/>
          <w:numId w:val="9"/>
        </w:numPr>
        <w:rPr>
          <w:lang w:val="fr-FR"/>
        </w:rPr>
      </w:pPr>
      <w:r w:rsidRPr="00565308">
        <w:t>Options WITH : MAX_QUERIES_P</w:t>
      </w:r>
      <w:r>
        <w:t>ER_HOUR</w:t>
      </w:r>
      <w:r w:rsidR="002939BF">
        <w:t>,</w:t>
      </w:r>
      <w:r>
        <w:t xml:space="preserve"> MAX_UPDATES_PER_HOUR</w:t>
      </w:r>
      <w:r w:rsidR="002939BF">
        <w:t>, MAX_CONNECTIONS_PER_HOUR, MAX_USER_CONNECTIONS</w:t>
      </w:r>
      <w:r w:rsidR="00903D57">
        <w:t xml:space="preserve">. </w:t>
      </w:r>
      <w:r w:rsidR="00AF3A9F" w:rsidRPr="00AF3A9F">
        <w:rPr>
          <w:lang w:val="fr-FR"/>
        </w:rPr>
        <w:t xml:space="preserve">Ttes </w:t>
      </w:r>
      <w:proofErr w:type="spellStart"/>
      <w:r w:rsidR="00AF3A9F" w:rsidRPr="00AF3A9F">
        <w:rPr>
          <w:lang w:val="fr-FR"/>
        </w:rPr>
        <w:t>suivient</w:t>
      </w:r>
      <w:proofErr w:type="spellEnd"/>
      <w:r w:rsidR="00AF3A9F" w:rsidRPr="00AF3A9F">
        <w:rPr>
          <w:lang w:val="fr-FR"/>
        </w:rPr>
        <w:t xml:space="preserve"> par une valeur (0 =</w:t>
      </w:r>
      <w:r w:rsidR="00AF3A9F">
        <w:rPr>
          <w:lang w:val="fr-FR"/>
        </w:rPr>
        <w:t xml:space="preserve"> pas de limite). </w:t>
      </w:r>
      <w:r w:rsidR="00903D57" w:rsidRPr="00AF3A9F">
        <w:rPr>
          <w:lang w:val="fr-FR"/>
        </w:rPr>
        <w:t>Pour mettre +</w:t>
      </w:r>
      <w:proofErr w:type="spellStart"/>
      <w:r w:rsidR="00903D57" w:rsidRPr="00AF3A9F">
        <w:rPr>
          <w:lang w:val="fr-FR"/>
        </w:rPr>
        <w:t>ieurs</w:t>
      </w:r>
      <w:proofErr w:type="spellEnd"/>
      <w:r w:rsidR="00903D57" w:rsidRPr="00AF3A9F">
        <w:rPr>
          <w:lang w:val="fr-FR"/>
        </w:rPr>
        <w:t xml:space="preserve"> options, les </w:t>
      </w:r>
      <w:r w:rsidR="00DE1061">
        <w:rPr>
          <w:lang w:val="fr-FR"/>
        </w:rPr>
        <w:t>mettre les unes après les autres sans les séparer par une virgule.</w:t>
      </w:r>
    </w:p>
    <w:p w14:paraId="0B80F378" w14:textId="77777777" w:rsidR="00986373" w:rsidRPr="00986373" w:rsidRDefault="00986373" w:rsidP="00986373">
      <w:pPr>
        <w:pStyle w:val="Paragraphedeliste"/>
        <w:rPr>
          <w:lang w:val="fr-FR"/>
        </w:rPr>
      </w:pPr>
    </w:p>
    <w:p w14:paraId="2F668820" w14:textId="33CD4252" w:rsidR="00986373" w:rsidRDefault="00BF32F6" w:rsidP="00ED26CA">
      <w:pPr>
        <w:pStyle w:val="Paragraphedeliste"/>
        <w:numPr>
          <w:ilvl w:val="0"/>
          <w:numId w:val="9"/>
        </w:numPr>
        <w:rPr>
          <w:lang w:val="fr-FR"/>
        </w:rPr>
      </w:pPr>
      <w:r w:rsidRPr="00AD66B7">
        <w:rPr>
          <w:lang w:val="fr-FR"/>
        </w:rPr>
        <w:t xml:space="preserve">PASSWORD EXPIRE INTERVAL x DAY, PASSWORD HISTORY </w:t>
      </w:r>
      <w:r w:rsidR="00AD66B7" w:rsidRPr="00AD66B7">
        <w:rPr>
          <w:lang w:val="fr-FR"/>
        </w:rPr>
        <w:t>x</w:t>
      </w:r>
      <w:r w:rsidRPr="00AD66B7">
        <w:rPr>
          <w:lang w:val="fr-FR"/>
        </w:rPr>
        <w:t xml:space="preserve"> (</w:t>
      </w:r>
      <w:r w:rsidR="00AD66B7" w:rsidRPr="00AD66B7">
        <w:rPr>
          <w:lang w:val="fr-FR"/>
        </w:rPr>
        <w:t xml:space="preserve">Retenir les x derniers </w:t>
      </w:r>
      <w:proofErr w:type="spellStart"/>
      <w:r w:rsidR="00AD66B7" w:rsidRPr="00AD66B7">
        <w:rPr>
          <w:lang w:val="fr-FR"/>
        </w:rPr>
        <w:t>mdp</w:t>
      </w:r>
      <w:proofErr w:type="spellEnd"/>
      <w:r w:rsidR="00AD66B7" w:rsidRPr="00AD66B7">
        <w:rPr>
          <w:lang w:val="fr-FR"/>
        </w:rPr>
        <w:t xml:space="preserve"> afin que</w:t>
      </w:r>
      <w:r w:rsidR="00AD66B7">
        <w:rPr>
          <w:lang w:val="fr-FR"/>
        </w:rPr>
        <w:t xml:space="preserve"> l'utilisateur ne réutilise pas le même)</w:t>
      </w:r>
      <w:r w:rsidR="009D169A">
        <w:rPr>
          <w:lang w:val="fr-FR"/>
        </w:rPr>
        <w:t xml:space="preserve">, FAILED_LOGIN_ATTEMPTS x (x </w:t>
      </w:r>
      <w:r w:rsidR="009D169A">
        <w:rPr>
          <w:lang w:val="fr-FR"/>
        </w:rPr>
        <w:lastRenderedPageBreak/>
        <w:t>tentatives de connexion avant blocage</w:t>
      </w:r>
      <w:r w:rsidR="00FE3F1B">
        <w:rPr>
          <w:lang w:val="fr-FR"/>
        </w:rPr>
        <w:t xml:space="preserve"> du compte), PASSWORD_LOCK_TIME x (Nbre de jours </w:t>
      </w:r>
      <w:r w:rsidR="00303955">
        <w:rPr>
          <w:lang w:val="fr-FR"/>
        </w:rPr>
        <w:t>de blocage du compte).</w:t>
      </w:r>
    </w:p>
    <w:p w14:paraId="7A7AA20B" w14:textId="77777777" w:rsidR="007F466C" w:rsidRPr="007F466C" w:rsidRDefault="007F466C" w:rsidP="007F466C">
      <w:pPr>
        <w:pStyle w:val="Paragraphedeliste"/>
        <w:rPr>
          <w:lang w:val="fr-FR"/>
        </w:rPr>
      </w:pPr>
    </w:p>
    <w:p w14:paraId="7A827976" w14:textId="174733A6" w:rsidR="007F466C" w:rsidRPr="00AD66B7" w:rsidRDefault="007F466C" w:rsidP="00ED26CA">
      <w:pPr>
        <w:pStyle w:val="Paragraphedeliste"/>
        <w:numPr>
          <w:ilvl w:val="0"/>
          <w:numId w:val="9"/>
        </w:numPr>
        <w:rPr>
          <w:lang w:val="fr-FR"/>
        </w:rPr>
      </w:pPr>
      <w:r>
        <w:rPr>
          <w:lang w:val="fr-FR"/>
        </w:rPr>
        <w:t>ACCOUNT LOCK/UNLOCK</w:t>
      </w:r>
    </w:p>
    <w:p w14:paraId="4D819177" w14:textId="77777777" w:rsidR="00514937" w:rsidRPr="00514937" w:rsidRDefault="00514937" w:rsidP="00514937">
      <w:pPr>
        <w:pStyle w:val="Paragraphedeliste"/>
        <w:rPr>
          <w:u w:val="single"/>
          <w:shd w:val="clear" w:color="auto" w:fill="FFFFFF"/>
        </w:rPr>
      </w:pPr>
    </w:p>
    <w:p w14:paraId="79A2EAC6" w14:textId="3F6E1AD6" w:rsidR="00743C99" w:rsidRPr="00514937" w:rsidRDefault="00732C75" w:rsidP="00514937">
      <w:pPr>
        <w:pStyle w:val="Paragraphedeliste"/>
        <w:numPr>
          <w:ilvl w:val="0"/>
          <w:numId w:val="3"/>
        </w:numPr>
        <w:rPr>
          <w:u w:val="single"/>
        </w:rPr>
      </w:pPr>
      <w:r w:rsidRPr="00514937">
        <w:rPr>
          <w:u w:val="single"/>
          <w:shd w:val="clear" w:color="auto" w:fill="FFFFFF"/>
        </w:rPr>
        <w:t xml:space="preserve">Modifier </w:t>
      </w:r>
      <w:proofErr w:type="spellStart"/>
      <w:r w:rsidRPr="00514937">
        <w:rPr>
          <w:u w:val="single"/>
          <w:shd w:val="clear" w:color="auto" w:fill="FFFFFF"/>
        </w:rPr>
        <w:t>mdp</w:t>
      </w:r>
      <w:proofErr w:type="spellEnd"/>
      <w:r w:rsidRPr="00514937">
        <w:rPr>
          <w:u w:val="single"/>
          <w:shd w:val="clear" w:color="auto" w:fill="FFFFFF"/>
        </w:rPr>
        <w:t xml:space="preserve"> d'un </w:t>
      </w:r>
      <w:proofErr w:type="spellStart"/>
      <w:r w:rsidRPr="00514937">
        <w:rPr>
          <w:u w:val="single"/>
          <w:shd w:val="clear" w:color="auto" w:fill="FFFFFF"/>
        </w:rPr>
        <w:t>utilisateur</w:t>
      </w:r>
      <w:proofErr w:type="spellEnd"/>
      <w:r w:rsidR="0018108B" w:rsidRPr="00514937">
        <w:rPr>
          <w:u w:val="single"/>
          <w:shd w:val="clear" w:color="auto" w:fill="FFFFFF"/>
        </w:rPr>
        <w:t xml:space="preserve"> :</w:t>
      </w:r>
    </w:p>
    <w:p w14:paraId="742E24FE" w14:textId="047A0158" w:rsidR="006A75F1" w:rsidRDefault="00F034E0" w:rsidP="006A75F1">
      <w:pPr>
        <w:pStyle w:val="Code"/>
        <w:rPr>
          <w:lang w:val="en-GB"/>
        </w:rPr>
      </w:pPr>
      <w:r w:rsidRPr="007F5BC3">
        <w:rPr>
          <w:color w:val="92D050"/>
          <w:lang w:val="en-GB"/>
        </w:rPr>
        <w:t>ALTER</w:t>
      </w:r>
      <w:r w:rsidR="006A75F1" w:rsidRPr="007F5BC3">
        <w:rPr>
          <w:color w:val="92D050"/>
          <w:lang w:val="en-GB"/>
        </w:rPr>
        <w:t xml:space="preserve"> USER </w:t>
      </w:r>
      <w:r w:rsidR="006A75F1" w:rsidRPr="005772D5">
        <w:rPr>
          <w:lang w:val="en-GB"/>
        </w:rPr>
        <w:t>'</w:t>
      </w:r>
      <w:proofErr w:type="spellStart"/>
      <w:r w:rsidR="006A75F1" w:rsidRPr="005772D5">
        <w:rPr>
          <w:lang w:val="en-GB"/>
        </w:rPr>
        <w:t>newuser</w:t>
      </w:r>
      <w:proofErr w:type="spellEnd"/>
      <w:r w:rsidR="006A75F1" w:rsidRPr="005772D5">
        <w:rPr>
          <w:lang w:val="en-GB"/>
        </w:rPr>
        <w:t xml:space="preserve">'@'localhost' </w:t>
      </w:r>
      <w:r w:rsidR="006A75F1" w:rsidRPr="007F5BC3">
        <w:rPr>
          <w:color w:val="92D050"/>
          <w:lang w:val="en-GB"/>
        </w:rPr>
        <w:t xml:space="preserve">IDENTIFIED BY </w:t>
      </w:r>
      <w:r w:rsidR="006A75F1" w:rsidRPr="005772D5">
        <w:rPr>
          <w:lang w:val="en-GB"/>
        </w:rPr>
        <w:t>'</w:t>
      </w:r>
      <w:proofErr w:type="spellStart"/>
      <w:r>
        <w:rPr>
          <w:lang w:val="en-GB"/>
        </w:rPr>
        <w:t>new_</w:t>
      </w:r>
      <w:r w:rsidR="006A75F1" w:rsidRPr="005772D5">
        <w:rPr>
          <w:lang w:val="en-GB"/>
        </w:rPr>
        <w:t>password</w:t>
      </w:r>
      <w:proofErr w:type="spellEnd"/>
      <w:r w:rsidR="006A75F1" w:rsidRPr="005772D5">
        <w:rPr>
          <w:lang w:val="en-GB"/>
        </w:rPr>
        <w:t>';</w:t>
      </w:r>
    </w:p>
    <w:p w14:paraId="747702A3" w14:textId="3F196D31" w:rsidR="00260A34" w:rsidRPr="00810F87" w:rsidRDefault="00F034E0" w:rsidP="00260A34">
      <w:pPr>
        <w:pStyle w:val="Paragraphedeliste"/>
        <w:numPr>
          <w:ilvl w:val="0"/>
          <w:numId w:val="5"/>
        </w:numPr>
        <w:rPr>
          <w:lang w:val="fr-FR"/>
        </w:rPr>
      </w:pPr>
      <w:r w:rsidRPr="00810F87">
        <w:rPr>
          <w:lang w:val="fr-FR"/>
        </w:rPr>
        <w:t xml:space="preserve">Modification du </w:t>
      </w:r>
      <w:proofErr w:type="spellStart"/>
      <w:r w:rsidRPr="00810F87">
        <w:rPr>
          <w:lang w:val="fr-FR"/>
        </w:rPr>
        <w:t>mdp</w:t>
      </w:r>
      <w:proofErr w:type="spellEnd"/>
      <w:r w:rsidRPr="00810F87">
        <w:rPr>
          <w:lang w:val="fr-FR"/>
        </w:rPr>
        <w:t xml:space="preserve"> de </w:t>
      </w:r>
      <w:r w:rsidR="00531364" w:rsidRPr="00810F87">
        <w:rPr>
          <w:lang w:val="fr-FR"/>
        </w:rPr>
        <w:t>"</w:t>
      </w:r>
      <w:proofErr w:type="spellStart"/>
      <w:r w:rsidR="00531364" w:rsidRPr="00810F87">
        <w:rPr>
          <w:lang w:val="fr-FR"/>
        </w:rPr>
        <w:t>newuser</w:t>
      </w:r>
      <w:proofErr w:type="spellEnd"/>
      <w:r w:rsidR="00531364" w:rsidRPr="00810F87">
        <w:rPr>
          <w:lang w:val="fr-FR"/>
        </w:rPr>
        <w:t>" en "</w:t>
      </w:r>
      <w:proofErr w:type="spellStart"/>
      <w:r w:rsidR="00531364" w:rsidRPr="00810F87">
        <w:rPr>
          <w:lang w:val="fr-FR"/>
        </w:rPr>
        <w:t>new_password</w:t>
      </w:r>
      <w:proofErr w:type="spellEnd"/>
      <w:r w:rsidR="00531364" w:rsidRPr="00810F87">
        <w:rPr>
          <w:lang w:val="fr-FR"/>
        </w:rPr>
        <w:t>".</w:t>
      </w:r>
    </w:p>
    <w:p w14:paraId="1A4F8E82" w14:textId="77777777" w:rsidR="00260A34" w:rsidRPr="00514937" w:rsidRDefault="00260A34" w:rsidP="00260A34">
      <w:pPr>
        <w:pStyle w:val="Code"/>
        <w:ind w:left="360"/>
      </w:pPr>
    </w:p>
    <w:p w14:paraId="18BC7203" w14:textId="5BE48994" w:rsidR="00053293" w:rsidRPr="00FA6D73" w:rsidRDefault="00053293" w:rsidP="00FA6D73">
      <w:pPr>
        <w:pStyle w:val="Paragraphedeliste"/>
        <w:numPr>
          <w:ilvl w:val="0"/>
          <w:numId w:val="3"/>
        </w:numPr>
        <w:rPr>
          <w:u w:val="single"/>
        </w:rPr>
      </w:pPr>
      <w:proofErr w:type="spellStart"/>
      <w:r w:rsidRPr="00FA6D73">
        <w:rPr>
          <w:u w:val="single"/>
        </w:rPr>
        <w:t>Supprimer</w:t>
      </w:r>
      <w:proofErr w:type="spellEnd"/>
      <w:r w:rsidRPr="00FA6D73">
        <w:rPr>
          <w:u w:val="single"/>
        </w:rPr>
        <w:t xml:space="preserve"> un </w:t>
      </w:r>
      <w:proofErr w:type="spellStart"/>
      <w:r w:rsidRPr="00FA6D73">
        <w:rPr>
          <w:u w:val="single"/>
        </w:rPr>
        <w:t>utilisateur</w:t>
      </w:r>
      <w:proofErr w:type="spellEnd"/>
      <w:r w:rsidRPr="00FA6D73">
        <w:rPr>
          <w:u w:val="single"/>
        </w:rPr>
        <w:t>:</w:t>
      </w:r>
    </w:p>
    <w:p w14:paraId="55607E5E" w14:textId="33C42E4C" w:rsidR="0013253F" w:rsidRDefault="00053293" w:rsidP="00053293">
      <w:pPr>
        <w:pStyle w:val="Code"/>
        <w:rPr>
          <w:lang w:val="en-GB"/>
        </w:rPr>
      </w:pPr>
      <w:r w:rsidRPr="00FA6D73">
        <w:rPr>
          <w:color w:val="92D050"/>
        </w:rPr>
        <w:t xml:space="preserve">DROP USER </w:t>
      </w:r>
      <w:r w:rsidR="0013253F">
        <w:rPr>
          <w:lang w:val="en-GB"/>
        </w:rPr>
        <w:t>'user1'</w:t>
      </w:r>
      <w:r w:rsidRPr="005772D5">
        <w:rPr>
          <w:lang w:val="en-GB"/>
        </w:rPr>
        <w:t>@'localhos</w:t>
      </w:r>
      <w:r>
        <w:rPr>
          <w:lang w:val="en-GB"/>
        </w:rPr>
        <w:t>t';</w:t>
      </w:r>
    </w:p>
    <w:p w14:paraId="16B07442" w14:textId="77777777" w:rsidR="00260A34" w:rsidRDefault="00260A34" w:rsidP="00053293">
      <w:pPr>
        <w:pStyle w:val="Code"/>
        <w:rPr>
          <w:lang w:val="en-GB"/>
        </w:rPr>
      </w:pPr>
    </w:p>
    <w:p w14:paraId="3E777777" w14:textId="166947D6" w:rsidR="0013253F" w:rsidRDefault="0013253F" w:rsidP="0013253F">
      <w:pPr>
        <w:pStyle w:val="Paragraphedeliste"/>
        <w:numPr>
          <w:ilvl w:val="0"/>
          <w:numId w:val="3"/>
        </w:numPr>
        <w:rPr>
          <w:u w:val="single"/>
        </w:rPr>
      </w:pPr>
      <w:proofErr w:type="spellStart"/>
      <w:r w:rsidRPr="0013253F">
        <w:rPr>
          <w:u w:val="single"/>
        </w:rPr>
        <w:t>Renommer</w:t>
      </w:r>
      <w:proofErr w:type="spellEnd"/>
      <w:r w:rsidRPr="0013253F">
        <w:rPr>
          <w:u w:val="single"/>
        </w:rPr>
        <w:t xml:space="preserve"> un </w:t>
      </w:r>
      <w:proofErr w:type="spellStart"/>
      <w:r w:rsidRPr="0013253F">
        <w:rPr>
          <w:u w:val="single"/>
        </w:rPr>
        <w:t>utilisateur</w:t>
      </w:r>
      <w:proofErr w:type="spellEnd"/>
      <w:r>
        <w:rPr>
          <w:u w:val="single"/>
        </w:rPr>
        <w:t xml:space="preserve"> :</w:t>
      </w:r>
    </w:p>
    <w:p w14:paraId="02EF297B" w14:textId="2E4A69AD" w:rsidR="002037A4" w:rsidRDefault="002037A4" w:rsidP="00D54914">
      <w:pPr>
        <w:pStyle w:val="Code"/>
        <w:rPr>
          <w:lang w:val="en-GB"/>
        </w:rPr>
      </w:pPr>
      <w:r w:rsidRPr="002037A4">
        <w:rPr>
          <w:color w:val="92D050"/>
          <w:lang w:val="en-GB"/>
        </w:rPr>
        <w:t xml:space="preserve">RENAME USER </w:t>
      </w:r>
      <w:r w:rsidRPr="002037A4">
        <w:rPr>
          <w:lang w:val="en-GB"/>
        </w:rPr>
        <w:t>'</w:t>
      </w:r>
      <w:proofErr w:type="spellStart"/>
      <w:r w:rsidRPr="002037A4">
        <w:rPr>
          <w:lang w:val="en-GB"/>
        </w:rPr>
        <w:t>ancien</w:t>
      </w:r>
      <w:r>
        <w:rPr>
          <w:lang w:val="en-GB"/>
        </w:rPr>
        <w:t>nom</w:t>
      </w:r>
      <w:proofErr w:type="spellEnd"/>
      <w:r w:rsidRPr="002037A4">
        <w:rPr>
          <w:lang w:val="en-GB"/>
        </w:rPr>
        <w:t>'@'localhost' TO</w:t>
      </w:r>
      <w:r>
        <w:rPr>
          <w:lang w:val="en-GB"/>
        </w:rPr>
        <w:t xml:space="preserve"> '</w:t>
      </w:r>
      <w:proofErr w:type="spellStart"/>
      <w:r>
        <w:rPr>
          <w:lang w:val="en-GB"/>
        </w:rPr>
        <w:t>nouveaunom</w:t>
      </w:r>
      <w:proofErr w:type="spellEnd"/>
      <w:r>
        <w:rPr>
          <w:lang w:val="en-GB"/>
        </w:rPr>
        <w:t>'@'localhost';</w:t>
      </w:r>
    </w:p>
    <w:p w14:paraId="716A4619" w14:textId="77777777" w:rsidR="00260A34" w:rsidRPr="002037A4" w:rsidRDefault="00260A34" w:rsidP="00D54914">
      <w:pPr>
        <w:pStyle w:val="Code"/>
        <w:rPr>
          <w:lang w:val="en-GB"/>
        </w:rPr>
      </w:pPr>
    </w:p>
    <w:p w14:paraId="5F9210E1" w14:textId="7ACBE977" w:rsidR="00D54914" w:rsidRDefault="00D54914" w:rsidP="00D54914">
      <w:pPr>
        <w:pStyle w:val="Paragraphedeliste"/>
        <w:numPr>
          <w:ilvl w:val="0"/>
          <w:numId w:val="3"/>
        </w:numPr>
        <w:rPr>
          <w:u w:val="single"/>
        </w:rPr>
      </w:pPr>
      <w:r w:rsidRPr="00D54914">
        <w:rPr>
          <w:u w:val="single"/>
        </w:rPr>
        <w:t xml:space="preserve">Attribution de </w:t>
      </w:r>
      <w:proofErr w:type="spellStart"/>
      <w:r w:rsidRPr="00D54914">
        <w:rPr>
          <w:u w:val="single"/>
        </w:rPr>
        <w:t>privilèges</w:t>
      </w:r>
      <w:proofErr w:type="spellEnd"/>
      <w:r w:rsidRPr="00D54914">
        <w:rPr>
          <w:u w:val="single"/>
        </w:rPr>
        <w:t xml:space="preserve"> :</w:t>
      </w:r>
      <w:r w:rsidR="0019548D">
        <w:rPr>
          <w:u w:val="single"/>
        </w:rPr>
        <w:t xml:space="preserve"> </w:t>
      </w:r>
    </w:p>
    <w:p w14:paraId="14D89EBE" w14:textId="52B942FF" w:rsidR="0066599B" w:rsidRPr="00A0473D" w:rsidRDefault="0066599B" w:rsidP="00380813">
      <w:pPr>
        <w:pStyle w:val="Code"/>
        <w:rPr>
          <w:lang w:val="en-GB"/>
        </w:rPr>
      </w:pPr>
      <w:r w:rsidRPr="007F5BC3">
        <w:rPr>
          <w:color w:val="92D050"/>
          <w:lang w:val="en-GB"/>
        </w:rPr>
        <w:t xml:space="preserve">GRANT </w:t>
      </w:r>
      <w:r w:rsidRPr="00A0473D">
        <w:rPr>
          <w:lang w:val="en-GB"/>
        </w:rPr>
        <w:t xml:space="preserve">ALL PRIVILEGES </w:t>
      </w:r>
      <w:r w:rsidRPr="007F5BC3">
        <w:rPr>
          <w:color w:val="92D050"/>
          <w:lang w:val="en-GB"/>
        </w:rPr>
        <w:t xml:space="preserve">ON </w:t>
      </w:r>
      <w:r w:rsidRPr="00A0473D">
        <w:rPr>
          <w:lang w:val="en-GB"/>
        </w:rPr>
        <w:t xml:space="preserve">*.* </w:t>
      </w:r>
      <w:r w:rsidRPr="007F5BC3">
        <w:rPr>
          <w:color w:val="92D050"/>
          <w:lang w:val="en-GB"/>
        </w:rPr>
        <w:t xml:space="preserve">TO </w:t>
      </w:r>
      <w:r w:rsidRPr="00A0473D">
        <w:rPr>
          <w:lang w:val="en-GB"/>
        </w:rPr>
        <w:t>'user1'@'localhost';</w:t>
      </w:r>
    </w:p>
    <w:p w14:paraId="78889918" w14:textId="2EB68350" w:rsidR="00380813" w:rsidRPr="00D42240" w:rsidRDefault="008C21BC" w:rsidP="00D42240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tous les privilèges sur </w:t>
      </w:r>
      <w:r w:rsidR="00D42240" w:rsidRPr="00D42240">
        <w:rPr>
          <w:lang w:val="fr-FR"/>
        </w:rPr>
        <w:t>tt</w:t>
      </w:r>
      <w:r w:rsidRPr="00D42240">
        <w:rPr>
          <w:lang w:val="fr-FR"/>
        </w:rPr>
        <w:t>es les bases de données</w:t>
      </w:r>
      <w:r w:rsidR="00D42240" w:rsidRPr="00D42240">
        <w:rPr>
          <w:lang w:val="fr-FR"/>
        </w:rPr>
        <w:t xml:space="preserve"> à "user1".</w:t>
      </w:r>
    </w:p>
    <w:p w14:paraId="2568F058" w14:textId="74763841" w:rsidR="00380813" w:rsidRPr="00A0473D" w:rsidRDefault="00380813" w:rsidP="00380813">
      <w:pPr>
        <w:pStyle w:val="Code"/>
        <w:rPr>
          <w:lang w:val="en-GB"/>
        </w:rPr>
      </w:pPr>
      <w:r w:rsidRPr="0097279B">
        <w:rPr>
          <w:color w:val="92D050"/>
          <w:lang w:val="en-GB"/>
        </w:rPr>
        <w:t xml:space="preserve">GRANT </w:t>
      </w:r>
      <w:r w:rsidRPr="00A0473D">
        <w:rPr>
          <w:lang w:val="en-GB"/>
        </w:rPr>
        <w:t xml:space="preserve">ALL PRIVILEGES </w:t>
      </w:r>
      <w:r w:rsidRPr="0097279B">
        <w:rPr>
          <w:color w:val="92D050"/>
          <w:lang w:val="en-GB"/>
        </w:rPr>
        <w:t xml:space="preserve">ON </w:t>
      </w:r>
      <w:r w:rsidRPr="00A0473D">
        <w:rPr>
          <w:lang w:val="en-GB"/>
        </w:rPr>
        <w:t xml:space="preserve">dbexercices_q2.* </w:t>
      </w:r>
      <w:r w:rsidRPr="0097279B">
        <w:rPr>
          <w:color w:val="92D050"/>
          <w:lang w:val="en-GB"/>
        </w:rPr>
        <w:t xml:space="preserve">TO </w:t>
      </w:r>
      <w:r w:rsidRPr="00A0473D">
        <w:rPr>
          <w:lang w:val="en-GB"/>
        </w:rPr>
        <w:t>'user1'@'localhost';</w:t>
      </w:r>
    </w:p>
    <w:p w14:paraId="403CB456" w14:textId="6AB25CA0" w:rsidR="00D42240" w:rsidRPr="00810F87" w:rsidRDefault="00D42240" w:rsidP="00380813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tous les privilèges sur </w:t>
      </w:r>
      <w:r>
        <w:rPr>
          <w:lang w:val="fr-FR"/>
        </w:rPr>
        <w:t>la base de données "</w:t>
      </w:r>
      <w:r w:rsidR="002F45B1">
        <w:rPr>
          <w:lang w:val="fr-FR"/>
        </w:rPr>
        <w:t>db_exercices_q2"</w:t>
      </w:r>
      <w:r w:rsidRPr="00D42240">
        <w:rPr>
          <w:lang w:val="fr-FR"/>
        </w:rPr>
        <w:t xml:space="preserve"> à "user1".</w:t>
      </w:r>
    </w:p>
    <w:p w14:paraId="4FAFE6D0" w14:textId="1F60CBC4" w:rsidR="00380813" w:rsidRDefault="00380813" w:rsidP="00380813">
      <w:pPr>
        <w:pStyle w:val="Code"/>
      </w:pPr>
      <w:r w:rsidRPr="0097279B">
        <w:rPr>
          <w:color w:val="92D050"/>
        </w:rPr>
        <w:t xml:space="preserve">GRANT </w:t>
      </w:r>
      <w:r w:rsidRPr="00380813">
        <w:t xml:space="preserve">SELECT, INSERT, UPDATE, DELETE </w:t>
      </w:r>
      <w:r w:rsidRPr="0097279B">
        <w:rPr>
          <w:color w:val="92D050"/>
        </w:rPr>
        <w:t xml:space="preserve">ON </w:t>
      </w:r>
      <w:r w:rsidRPr="00380813">
        <w:t xml:space="preserve">dbexercices_q2.* </w:t>
      </w:r>
      <w:r w:rsidRPr="0097279B">
        <w:rPr>
          <w:color w:val="92D050"/>
        </w:rPr>
        <w:t xml:space="preserve">TO </w:t>
      </w:r>
      <w:r w:rsidRPr="00380813">
        <w:t>'user1'@'localhost';</w:t>
      </w:r>
    </w:p>
    <w:p w14:paraId="00B89E73" w14:textId="4EB04E2A" w:rsidR="002F45B1" w:rsidRDefault="002F45B1" w:rsidP="00380813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SELECT, INSERT, UPDATE</w:t>
      </w:r>
      <w:r w:rsidR="008A38D1">
        <w:rPr>
          <w:lang w:val="fr-FR"/>
        </w:rPr>
        <w:t xml:space="preserve"> et</w:t>
      </w:r>
      <w:r>
        <w:rPr>
          <w:lang w:val="fr-FR"/>
        </w:rPr>
        <w:t xml:space="preserve"> DELETE</w:t>
      </w:r>
      <w:r w:rsidRPr="00D42240">
        <w:rPr>
          <w:lang w:val="fr-FR"/>
        </w:rPr>
        <w:t xml:space="preserve"> sur </w:t>
      </w:r>
      <w:r>
        <w:rPr>
          <w:lang w:val="fr-FR"/>
        </w:rPr>
        <w:t>la base de données "db_exercices_q2"</w:t>
      </w:r>
      <w:r w:rsidRPr="00D42240">
        <w:rPr>
          <w:lang w:val="fr-FR"/>
        </w:rPr>
        <w:t xml:space="preserve"> à "user1".</w:t>
      </w:r>
    </w:p>
    <w:p w14:paraId="2D8E7B56" w14:textId="23D50130" w:rsidR="00681324" w:rsidRDefault="00681324" w:rsidP="00681324">
      <w:pPr>
        <w:pStyle w:val="Code"/>
      </w:pPr>
      <w:r w:rsidRPr="0097279B">
        <w:rPr>
          <w:color w:val="92D050"/>
        </w:rPr>
        <w:t xml:space="preserve">GRANT </w:t>
      </w:r>
      <w:r w:rsidRPr="00681324">
        <w:t xml:space="preserve">SELECT, INSERT </w:t>
      </w:r>
      <w:r w:rsidRPr="0097279B">
        <w:rPr>
          <w:color w:val="92D050"/>
        </w:rPr>
        <w:t xml:space="preserve">ON </w:t>
      </w:r>
      <w:r w:rsidRPr="00681324">
        <w:t xml:space="preserve">dbexercices_q2.client </w:t>
      </w:r>
      <w:r w:rsidRPr="0097279B">
        <w:rPr>
          <w:color w:val="92D050"/>
        </w:rPr>
        <w:t xml:space="preserve">TO </w:t>
      </w:r>
      <w:r w:rsidRPr="00681324">
        <w:t>'user1'@'localhost';</w:t>
      </w:r>
    </w:p>
    <w:p w14:paraId="0C35E573" w14:textId="2B0D6728" w:rsidR="00681324" w:rsidRPr="008A38D1" w:rsidRDefault="00681324" w:rsidP="00681324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</w:t>
      </w:r>
      <w:r w:rsidR="008A38D1">
        <w:rPr>
          <w:lang w:val="fr-FR"/>
        </w:rPr>
        <w:t xml:space="preserve"> et </w:t>
      </w:r>
      <w:r>
        <w:rPr>
          <w:lang w:val="fr-FR"/>
        </w:rPr>
        <w:t>INSERT</w:t>
      </w:r>
      <w:r w:rsidRPr="00D42240">
        <w:rPr>
          <w:lang w:val="fr-FR"/>
        </w:rPr>
        <w:t xml:space="preserve"> sur </w:t>
      </w:r>
      <w:r>
        <w:rPr>
          <w:lang w:val="fr-FR"/>
        </w:rPr>
        <w:t xml:space="preserve">la table </w:t>
      </w:r>
      <w:r w:rsidR="008A38D1">
        <w:rPr>
          <w:lang w:val="fr-FR"/>
        </w:rPr>
        <w:t xml:space="preserve">"client" de la </w:t>
      </w:r>
      <w:r>
        <w:rPr>
          <w:lang w:val="fr-FR"/>
        </w:rPr>
        <w:t>base de données "db_exercices_q2"</w:t>
      </w:r>
      <w:r w:rsidRPr="00D42240">
        <w:rPr>
          <w:lang w:val="fr-FR"/>
        </w:rPr>
        <w:t xml:space="preserve"> à "user1".</w:t>
      </w:r>
    </w:p>
    <w:p w14:paraId="49CB25E9" w14:textId="1D7FB748" w:rsidR="00380813" w:rsidRDefault="00380813" w:rsidP="00380813">
      <w:pPr>
        <w:pStyle w:val="Code"/>
      </w:pPr>
      <w:r w:rsidRPr="0097279B">
        <w:rPr>
          <w:color w:val="92D050"/>
        </w:rPr>
        <w:t xml:space="preserve">GRANT </w:t>
      </w:r>
      <w:r w:rsidRPr="00380813">
        <w:t xml:space="preserve">SELECT, UPDATE </w:t>
      </w:r>
      <w:r w:rsidRPr="0097279B">
        <w:rPr>
          <w:color w:val="92D050"/>
        </w:rPr>
        <w:t xml:space="preserve">ON </w:t>
      </w:r>
      <w:r w:rsidRPr="00380813">
        <w:t xml:space="preserve">dbexercices_q2.client, dbexercices_q2.employe </w:t>
      </w:r>
      <w:r w:rsidRPr="0097279B">
        <w:rPr>
          <w:color w:val="92D050"/>
        </w:rPr>
        <w:t xml:space="preserve">TO </w:t>
      </w:r>
      <w:r w:rsidRPr="00380813">
        <w:t>'user1'@'localhost';</w:t>
      </w:r>
    </w:p>
    <w:p w14:paraId="06CDA0C6" w14:textId="387FD932" w:rsidR="008A38D1" w:rsidRDefault="008A38D1" w:rsidP="008A38D1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SELECT et INSERT</w:t>
      </w:r>
      <w:r w:rsidRPr="00D42240">
        <w:rPr>
          <w:lang w:val="fr-FR"/>
        </w:rPr>
        <w:t xml:space="preserve"> sur </w:t>
      </w:r>
      <w:r>
        <w:rPr>
          <w:lang w:val="fr-FR"/>
        </w:rPr>
        <w:t>les table</w:t>
      </w:r>
      <w:r w:rsidR="00A0473D">
        <w:rPr>
          <w:lang w:val="fr-FR"/>
        </w:rPr>
        <w:t>s</w:t>
      </w:r>
      <w:r>
        <w:rPr>
          <w:lang w:val="fr-FR"/>
        </w:rPr>
        <w:t xml:space="preserve"> "client" et "</w:t>
      </w:r>
      <w:proofErr w:type="spellStart"/>
      <w:r>
        <w:rPr>
          <w:lang w:val="fr-FR"/>
        </w:rPr>
        <w:t>employ</w:t>
      </w:r>
      <w:r w:rsidR="00633830">
        <w:rPr>
          <w:lang w:val="fr-FR"/>
        </w:rPr>
        <w:t>e</w:t>
      </w:r>
      <w:proofErr w:type="spellEnd"/>
      <w:r w:rsidR="00633830">
        <w:rPr>
          <w:lang w:val="fr-FR"/>
        </w:rPr>
        <w:t>"</w:t>
      </w:r>
      <w:r>
        <w:rPr>
          <w:lang w:val="fr-FR"/>
        </w:rPr>
        <w:t xml:space="preserve"> de la base de données "db_exercices_q2"</w:t>
      </w:r>
      <w:r w:rsidRPr="00D42240">
        <w:rPr>
          <w:lang w:val="fr-FR"/>
        </w:rPr>
        <w:t xml:space="preserve"> à "user1".</w:t>
      </w:r>
    </w:p>
    <w:p w14:paraId="025D77C6" w14:textId="3EFB215C" w:rsidR="00633830" w:rsidRDefault="00633830" w:rsidP="00633830">
      <w:pPr>
        <w:rPr>
          <w:lang w:val="fr-FR"/>
        </w:rPr>
      </w:pPr>
      <w:r>
        <w:rPr>
          <w:lang w:val="fr-FR"/>
        </w:rPr>
        <w:t>Remarques :</w:t>
      </w:r>
    </w:p>
    <w:p w14:paraId="63B362A9" w14:textId="441A5415" w:rsidR="00633830" w:rsidRDefault="00190A92" w:rsidP="00190A92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>Privilèges pouvant être attribués :</w:t>
      </w:r>
    </w:p>
    <w:p w14:paraId="63253386" w14:textId="48F6661F" w:rsidR="00190A92" w:rsidRDefault="00BF6A97" w:rsidP="00BF6A9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Gestion des enregistrements : SELECT, INSERT, UPDATE, DELETE.</w:t>
      </w:r>
    </w:p>
    <w:p w14:paraId="5723A371" w14:textId="3E097D24" w:rsidR="00BF6A97" w:rsidRDefault="00BF6A97" w:rsidP="00BF6A97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t>Gestion de la structure des tables : CREATE, CREATE TEMPORARY TABLES, CREATE VIEW</w:t>
      </w:r>
      <w:r w:rsidR="00397A97">
        <w:rPr>
          <w:lang w:val="fr-FR"/>
        </w:rPr>
        <w:t>, ALTER, DROP.</w:t>
      </w:r>
    </w:p>
    <w:p w14:paraId="11B33C99" w14:textId="3EF7D386" w:rsidR="004E5BED" w:rsidRDefault="00397A97" w:rsidP="004E5BED">
      <w:pPr>
        <w:pStyle w:val="Paragraphedeliste"/>
        <w:numPr>
          <w:ilvl w:val="0"/>
          <w:numId w:val="8"/>
        </w:numPr>
        <w:rPr>
          <w:lang w:val="fr-FR"/>
        </w:rPr>
      </w:pPr>
      <w:r>
        <w:rPr>
          <w:lang w:val="fr-FR"/>
        </w:rPr>
        <w:lastRenderedPageBreak/>
        <w:t xml:space="preserve">Autres éléments de la </w:t>
      </w:r>
      <w:proofErr w:type="spellStart"/>
      <w:r>
        <w:rPr>
          <w:lang w:val="fr-FR"/>
        </w:rPr>
        <w:t>db</w:t>
      </w:r>
      <w:proofErr w:type="spellEnd"/>
      <w:r>
        <w:rPr>
          <w:lang w:val="fr-FR"/>
        </w:rPr>
        <w:t xml:space="preserve"> : CREATE ROUTINE, ALTER ROUTINE, EXECUTE</w:t>
      </w:r>
      <w:r w:rsidR="008203B6">
        <w:rPr>
          <w:lang w:val="fr-FR"/>
        </w:rPr>
        <w:t>, INDE</w:t>
      </w:r>
      <w:r w:rsidR="007C21D3">
        <w:rPr>
          <w:lang w:val="fr-FR"/>
        </w:rPr>
        <w:t>X</w:t>
      </w:r>
      <w:r w:rsidR="00662AD5">
        <w:rPr>
          <w:lang w:val="fr-FR"/>
        </w:rPr>
        <w:t xml:space="preserve">, TRIGGER, </w:t>
      </w:r>
      <w:r w:rsidR="007C21D3">
        <w:rPr>
          <w:lang w:val="fr-FR"/>
        </w:rPr>
        <w:t>LOCK TABLES, CREATE USER.</w:t>
      </w:r>
    </w:p>
    <w:p w14:paraId="2F3110B2" w14:textId="77777777" w:rsidR="004E5BED" w:rsidRPr="004E5BED" w:rsidRDefault="004E5BED" w:rsidP="004E5BED">
      <w:pPr>
        <w:pStyle w:val="Paragraphedeliste"/>
        <w:ind w:left="1440"/>
        <w:rPr>
          <w:lang w:val="fr-FR"/>
        </w:rPr>
      </w:pPr>
    </w:p>
    <w:p w14:paraId="22C93CA4" w14:textId="04A938D8" w:rsidR="00A0473D" w:rsidRDefault="004E5BED" w:rsidP="00514937">
      <w:pPr>
        <w:pStyle w:val="Paragraphedelis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Lors de la </w:t>
      </w:r>
      <w:proofErr w:type="spellStart"/>
      <w:r>
        <w:rPr>
          <w:lang w:val="fr-FR"/>
        </w:rPr>
        <w:t>créat</w:t>
      </w:r>
      <w:proofErr w:type="spellEnd"/>
      <w:r>
        <w:rPr>
          <w:lang w:val="fr-FR"/>
        </w:rPr>
        <w:t>° d'une procédure stockée/trigger</w:t>
      </w:r>
      <w:r w:rsidR="00A600EB">
        <w:rPr>
          <w:lang w:val="fr-FR"/>
        </w:rPr>
        <w:t>/vue</w:t>
      </w:r>
      <w:r>
        <w:rPr>
          <w:lang w:val="fr-FR"/>
        </w:rPr>
        <w:t>,</w:t>
      </w:r>
      <w:r w:rsidR="001B7FC1">
        <w:rPr>
          <w:lang w:val="fr-FR"/>
        </w:rPr>
        <w:t xml:space="preserve"> possibilité de définir l'user responsable de la définit° de celle-ci : </w:t>
      </w:r>
      <w:r w:rsidR="00B56F81">
        <w:rPr>
          <w:lang w:val="fr-FR"/>
        </w:rPr>
        <w:t>CREATE</w:t>
      </w:r>
      <w:r w:rsidR="00D923A4">
        <w:rPr>
          <w:lang w:val="fr-FR"/>
        </w:rPr>
        <w:t xml:space="preserve"> DEFINER = 'user1'.'localhost' PROCEDURE/TRIGGER</w:t>
      </w:r>
      <w:r w:rsidR="00A600EB">
        <w:rPr>
          <w:lang w:val="fr-FR"/>
        </w:rPr>
        <w:t>/VIEW</w:t>
      </w:r>
      <w:r w:rsidR="00D923A4">
        <w:rPr>
          <w:lang w:val="fr-FR"/>
        </w:rPr>
        <w:t>…</w:t>
      </w:r>
      <w:r w:rsidR="00A600EB">
        <w:rPr>
          <w:lang w:val="fr-FR"/>
        </w:rPr>
        <w:t xml:space="preserve"> Pour que la procédure, le trigger ou la </w:t>
      </w:r>
      <w:proofErr w:type="spellStart"/>
      <w:r w:rsidR="00A600EB">
        <w:rPr>
          <w:lang w:val="fr-FR"/>
        </w:rPr>
        <w:t>view</w:t>
      </w:r>
      <w:proofErr w:type="spellEnd"/>
      <w:r w:rsidR="00A600EB">
        <w:rPr>
          <w:lang w:val="fr-FR"/>
        </w:rPr>
        <w:t xml:space="preserve"> vérifie les droits </w:t>
      </w:r>
      <w:r w:rsidR="003E058C">
        <w:rPr>
          <w:lang w:val="fr-FR"/>
        </w:rPr>
        <w:t xml:space="preserve">de celui qui invoque celle-ci plutôt que celui qui la définit : </w:t>
      </w:r>
      <w:r w:rsidR="00485814">
        <w:rPr>
          <w:lang w:val="fr-FR"/>
        </w:rPr>
        <w:t>SQL SECURITY INVOKER</w:t>
      </w:r>
      <w:r w:rsidR="009C31DB">
        <w:rPr>
          <w:lang w:val="fr-FR"/>
        </w:rPr>
        <w:t>.</w:t>
      </w:r>
    </w:p>
    <w:p w14:paraId="0987C362" w14:textId="77777777" w:rsidR="00514937" w:rsidRPr="00514937" w:rsidRDefault="00514937" w:rsidP="00514937">
      <w:pPr>
        <w:pStyle w:val="Paragraphedeliste"/>
        <w:rPr>
          <w:lang w:val="fr-FR"/>
        </w:rPr>
      </w:pPr>
    </w:p>
    <w:p w14:paraId="31AABDB2" w14:textId="2B518A8C" w:rsidR="00A0473D" w:rsidRDefault="00A0473D" w:rsidP="00A0473D">
      <w:pPr>
        <w:pStyle w:val="Paragraphedeliste"/>
        <w:numPr>
          <w:ilvl w:val="0"/>
          <w:numId w:val="3"/>
        </w:numPr>
        <w:rPr>
          <w:u w:val="single"/>
          <w:lang w:val="fr-FR"/>
        </w:rPr>
      </w:pPr>
      <w:r w:rsidRPr="00A0473D">
        <w:rPr>
          <w:u w:val="single"/>
          <w:lang w:val="fr-FR"/>
        </w:rPr>
        <w:t>Retrait de privilèges :</w:t>
      </w:r>
    </w:p>
    <w:p w14:paraId="118713D3" w14:textId="3F34D3D8" w:rsidR="00A0473D" w:rsidRDefault="00A0473D" w:rsidP="00A0473D">
      <w:pPr>
        <w:pStyle w:val="Code"/>
      </w:pPr>
      <w:r w:rsidRPr="0097279B">
        <w:rPr>
          <w:color w:val="92D050"/>
        </w:rPr>
        <w:t xml:space="preserve">REVOKE </w:t>
      </w:r>
      <w:r w:rsidRPr="00A0473D">
        <w:t xml:space="preserve">INSERT, UPDATE </w:t>
      </w:r>
      <w:r w:rsidRPr="0097279B">
        <w:rPr>
          <w:color w:val="92D050"/>
        </w:rPr>
        <w:t xml:space="preserve">ON </w:t>
      </w:r>
      <w:r w:rsidRPr="00A0473D">
        <w:t xml:space="preserve">dbexercices_q2.client </w:t>
      </w:r>
      <w:r w:rsidRPr="0097279B">
        <w:rPr>
          <w:color w:val="92D050"/>
        </w:rPr>
        <w:t xml:space="preserve">FROM </w:t>
      </w:r>
      <w:r w:rsidRPr="00A0473D">
        <w:t>'user1'@'localhost';</w:t>
      </w:r>
    </w:p>
    <w:p w14:paraId="3C8BF803" w14:textId="3359C525" w:rsidR="00A4612C" w:rsidRDefault="00A0473D" w:rsidP="00BF130F">
      <w:pPr>
        <w:pStyle w:val="Paragraphedeliste"/>
        <w:numPr>
          <w:ilvl w:val="0"/>
          <w:numId w:val="5"/>
        </w:numPr>
        <w:rPr>
          <w:lang w:val="fr-FR"/>
        </w:rPr>
      </w:pPr>
      <w:r w:rsidRPr="00D42240">
        <w:rPr>
          <w:lang w:val="fr-FR"/>
        </w:rPr>
        <w:t xml:space="preserve">Attribution de </w:t>
      </w:r>
      <w:r>
        <w:rPr>
          <w:lang w:val="fr-FR"/>
        </w:rPr>
        <w:t>des</w:t>
      </w:r>
      <w:r w:rsidRPr="00D42240">
        <w:rPr>
          <w:lang w:val="fr-FR"/>
        </w:rPr>
        <w:t xml:space="preserve"> privilèges</w:t>
      </w:r>
      <w:r>
        <w:rPr>
          <w:lang w:val="fr-FR"/>
        </w:rPr>
        <w:t xml:space="preserve"> spécifiques INSERT et UPDATE</w:t>
      </w:r>
      <w:r w:rsidRPr="00D42240">
        <w:rPr>
          <w:lang w:val="fr-FR"/>
        </w:rPr>
        <w:t xml:space="preserve"> sur </w:t>
      </w:r>
      <w:r>
        <w:rPr>
          <w:lang w:val="fr-FR"/>
        </w:rPr>
        <w:t>la table "client" de la base de données "db_exercices_q2"</w:t>
      </w:r>
      <w:r w:rsidRPr="00D42240">
        <w:rPr>
          <w:lang w:val="fr-FR"/>
        </w:rPr>
        <w:t xml:space="preserve"> à "user1".</w:t>
      </w:r>
    </w:p>
    <w:p w14:paraId="50A5C493" w14:textId="0AF4F510" w:rsidR="00423A73" w:rsidRDefault="00423A73" w:rsidP="00423A73">
      <w:pPr>
        <w:pStyle w:val="Titre2"/>
        <w:numPr>
          <w:ilvl w:val="0"/>
          <w:numId w:val="2"/>
        </w:numPr>
        <w:rPr>
          <w:lang w:val="fr-FR"/>
        </w:rPr>
      </w:pPr>
      <w:r>
        <w:rPr>
          <w:lang w:val="fr-FR"/>
        </w:rPr>
        <w:t>Transactions</w:t>
      </w:r>
    </w:p>
    <w:p w14:paraId="6C51311D" w14:textId="50471EFF" w:rsidR="00423A73" w:rsidRDefault="00856546" w:rsidP="00423A73">
      <w:pPr>
        <w:rPr>
          <w:lang w:val="fr-FR"/>
        </w:rPr>
      </w:pPr>
      <w:r>
        <w:rPr>
          <w:lang w:val="fr-FR"/>
        </w:rPr>
        <w:t>Regroupe +</w:t>
      </w:r>
      <w:proofErr w:type="spellStart"/>
      <w:r>
        <w:rPr>
          <w:lang w:val="fr-FR"/>
        </w:rPr>
        <w:t>ieurs</w:t>
      </w:r>
      <w:proofErr w:type="spellEnd"/>
      <w:r>
        <w:rPr>
          <w:lang w:val="fr-FR"/>
        </w:rPr>
        <w:t xml:space="preserve"> requêtes en un bloc. Si une des requêtes échoue</w:t>
      </w:r>
      <w:r w:rsidR="00A07124">
        <w:rPr>
          <w:lang w:val="fr-FR"/>
        </w:rPr>
        <w:t xml:space="preserve"> ou si interrompue =&gt; Annulation de </w:t>
      </w:r>
      <w:proofErr w:type="spellStart"/>
      <w:r w:rsidR="00A07124">
        <w:rPr>
          <w:lang w:val="fr-FR"/>
        </w:rPr>
        <w:t>tte</w:t>
      </w:r>
      <w:proofErr w:type="spellEnd"/>
      <w:r w:rsidR="00A07124">
        <w:rPr>
          <w:lang w:val="fr-FR"/>
        </w:rPr>
        <w:t xml:space="preserve"> la transaction.</w:t>
      </w:r>
    </w:p>
    <w:p w14:paraId="04B80D85" w14:textId="735FF68A" w:rsidR="00A07124" w:rsidRDefault="00FC39B1" w:rsidP="00423A73">
      <w:pPr>
        <w:rPr>
          <w:lang w:val="fr-FR"/>
        </w:rPr>
      </w:pPr>
      <w:r>
        <w:rPr>
          <w:lang w:val="fr-FR"/>
        </w:rPr>
        <w:t>MySQL valide chaque requête automatiquement. Pour désactiver cela : SET autocommit = 0</w:t>
      </w:r>
      <w:r w:rsidR="00A86B9C">
        <w:rPr>
          <w:lang w:val="fr-FR"/>
        </w:rPr>
        <w:t>. Il faut que autocommit soit à 1 pour utiliser les transactions.</w:t>
      </w:r>
    </w:p>
    <w:p w14:paraId="6FACEA93" w14:textId="15486ECD" w:rsidR="00A86B9C" w:rsidRPr="0098134D" w:rsidRDefault="00053285" w:rsidP="0098134D">
      <w:pPr>
        <w:pStyle w:val="Code"/>
        <w:rPr>
          <w:color w:val="92D050"/>
        </w:rPr>
      </w:pPr>
      <w:r w:rsidRPr="0098134D">
        <w:rPr>
          <w:color w:val="92D050"/>
        </w:rPr>
        <w:t>START TRANSACTION;</w:t>
      </w:r>
    </w:p>
    <w:p w14:paraId="31208895" w14:textId="65837479" w:rsidR="00053285" w:rsidRDefault="00053285" w:rsidP="0098134D">
      <w:pPr>
        <w:pStyle w:val="Code"/>
      </w:pPr>
      <w:r>
        <w:t>requête1</w:t>
      </w:r>
      <w:r w:rsidR="0098134D">
        <w:t>;</w:t>
      </w:r>
    </w:p>
    <w:p w14:paraId="2E0E8897" w14:textId="7F182A23" w:rsidR="00053285" w:rsidRDefault="00053285" w:rsidP="0098134D">
      <w:pPr>
        <w:pStyle w:val="Code"/>
      </w:pPr>
      <w:r>
        <w:t>requête2</w:t>
      </w:r>
      <w:r w:rsidR="0098134D">
        <w:t>;</w:t>
      </w:r>
    </w:p>
    <w:p w14:paraId="61C737FD" w14:textId="134E33EA" w:rsidR="00053285" w:rsidRDefault="0098134D" w:rsidP="0098134D">
      <w:pPr>
        <w:pStyle w:val="Code"/>
      </w:pPr>
      <w:r w:rsidRPr="0098134D">
        <w:rPr>
          <w:color w:val="92D050"/>
        </w:rPr>
        <w:t>COMMIT</w:t>
      </w:r>
      <w:r>
        <w:t xml:space="preserve">; (Valider) / </w:t>
      </w:r>
      <w:r w:rsidRPr="0098134D">
        <w:rPr>
          <w:color w:val="92D050"/>
        </w:rPr>
        <w:t>ROLLBACK</w:t>
      </w:r>
      <w:r>
        <w:t>; (Annuler)</w:t>
      </w:r>
    </w:p>
    <w:p w14:paraId="7CE4E1C9" w14:textId="2FFF9E0D" w:rsidR="003A0771" w:rsidRDefault="003A0771" w:rsidP="003A0771">
      <w:r>
        <w:t>Remarques:</w:t>
      </w:r>
    </w:p>
    <w:p w14:paraId="7118DF8D" w14:textId="77777777" w:rsidR="00002E64" w:rsidRDefault="006B1918" w:rsidP="00002E64">
      <w:pPr>
        <w:pStyle w:val="Paragraphedeliste"/>
        <w:numPr>
          <w:ilvl w:val="0"/>
          <w:numId w:val="7"/>
        </w:numPr>
        <w:rPr>
          <w:lang w:val="fr-FR"/>
        </w:rPr>
      </w:pPr>
      <w:r w:rsidRPr="006B1918">
        <w:rPr>
          <w:lang w:val="fr-FR"/>
        </w:rPr>
        <w:t>Possibilité de placer un p</w:t>
      </w:r>
      <w:r>
        <w:rPr>
          <w:lang w:val="fr-FR"/>
        </w:rPr>
        <w:t xml:space="preserve">oint de sauvegarde : </w:t>
      </w:r>
    </w:p>
    <w:p w14:paraId="63A135C1" w14:textId="4CFE282F" w:rsidR="00002E64" w:rsidRDefault="006B1918" w:rsidP="00002E64">
      <w:pPr>
        <w:pStyle w:val="Code"/>
        <w:ind w:firstLine="720"/>
      </w:pPr>
      <w:r w:rsidRPr="00002E64">
        <w:rPr>
          <w:color w:val="92D050"/>
        </w:rPr>
        <w:t xml:space="preserve">SAVEPOINT </w:t>
      </w:r>
      <w:proofErr w:type="spellStart"/>
      <w:r>
        <w:t>nom_pt_de_sauvegarde</w:t>
      </w:r>
      <w:proofErr w:type="spellEnd"/>
      <w:r w:rsidR="00002E64">
        <w:t>;</w:t>
      </w:r>
    </w:p>
    <w:p w14:paraId="0D436D02" w14:textId="3A982945" w:rsidR="00002E64" w:rsidRDefault="00002E64" w:rsidP="00002E64">
      <w:pPr>
        <w:pStyle w:val="Paragraphedeliste"/>
        <w:rPr>
          <w:lang w:val="fr-FR"/>
        </w:rPr>
      </w:pPr>
      <w:r>
        <w:rPr>
          <w:lang w:val="fr-FR"/>
        </w:rPr>
        <w:t>Pour annuler les requêtes jusqu'à ce point de sauvegarde :</w:t>
      </w:r>
    </w:p>
    <w:p w14:paraId="52EEF5B0" w14:textId="2DCED12A" w:rsidR="00002E64" w:rsidRDefault="00002E64" w:rsidP="00002E64">
      <w:pPr>
        <w:pStyle w:val="Code"/>
        <w:rPr>
          <w:lang w:val="en-GB"/>
        </w:rPr>
      </w:pPr>
      <w:r w:rsidRPr="00002E64">
        <w:rPr>
          <w:lang w:val="en-GB"/>
        </w:rPr>
        <w:t xml:space="preserve"> </w:t>
      </w:r>
      <w:r>
        <w:rPr>
          <w:lang w:val="en-GB"/>
        </w:rPr>
        <w:tab/>
      </w:r>
      <w:r w:rsidRPr="00002E64">
        <w:rPr>
          <w:color w:val="92D050"/>
          <w:lang w:val="en-GB"/>
        </w:rPr>
        <w:t xml:space="preserve">ROLLBACK TO </w:t>
      </w:r>
      <w:proofErr w:type="spellStart"/>
      <w:r w:rsidRPr="00002E64">
        <w:rPr>
          <w:lang w:val="en-GB"/>
        </w:rPr>
        <w:t>nom_pt_sauvegarde</w:t>
      </w:r>
      <w:proofErr w:type="spellEnd"/>
      <w:r w:rsidRPr="00002E64">
        <w:rPr>
          <w:lang w:val="en-GB"/>
        </w:rPr>
        <w:t>;</w:t>
      </w:r>
    </w:p>
    <w:p w14:paraId="30A9749D" w14:textId="5BF4B8CF" w:rsidR="009820BD" w:rsidRPr="00444BDD" w:rsidRDefault="002C69BE" w:rsidP="002C69BE">
      <w:pPr>
        <w:pStyle w:val="Paragraphedeliste"/>
        <w:numPr>
          <w:ilvl w:val="0"/>
          <w:numId w:val="7"/>
        </w:numPr>
        <w:rPr>
          <w:lang w:val="fr-FR"/>
        </w:rPr>
      </w:pPr>
      <w:r w:rsidRPr="002C69BE">
        <w:rPr>
          <w:lang w:val="fr-FR"/>
        </w:rPr>
        <w:t>Si une transaction est e</w:t>
      </w:r>
      <w:r>
        <w:t xml:space="preserve">n cours et qu'elle modifie des lignes =&gt; un verrou est posé sur celles-ci tant </w:t>
      </w:r>
      <w:proofErr w:type="spellStart"/>
      <w:r>
        <w:t>qu'elle</w:t>
      </w:r>
      <w:proofErr w:type="spellEnd"/>
      <w:r>
        <w:t xml:space="preserve"> </w:t>
      </w:r>
      <w:proofErr w:type="spellStart"/>
      <w:r>
        <w:t>n'est</w:t>
      </w:r>
      <w:proofErr w:type="spellEnd"/>
      <w:r>
        <w:t xml:space="preserve"> pas </w:t>
      </w:r>
      <w:proofErr w:type="spellStart"/>
      <w:r>
        <w:t>terminée</w:t>
      </w:r>
      <w:proofErr w:type="spellEnd"/>
      <w:r>
        <w:t>.</w:t>
      </w:r>
    </w:p>
    <w:p w14:paraId="0666E44A" w14:textId="77777777" w:rsidR="00444BDD" w:rsidRPr="002C69BE" w:rsidRDefault="00444BDD" w:rsidP="00444BDD">
      <w:pPr>
        <w:pStyle w:val="Paragraphedeliste"/>
        <w:rPr>
          <w:lang w:val="fr-FR"/>
        </w:rPr>
      </w:pPr>
    </w:p>
    <w:p w14:paraId="51EEFD5A" w14:textId="5123088C" w:rsidR="002C69BE" w:rsidRPr="002C69BE" w:rsidRDefault="00444BDD" w:rsidP="002C69BE">
      <w:pPr>
        <w:pStyle w:val="Paragraphedeliste"/>
        <w:numPr>
          <w:ilvl w:val="0"/>
          <w:numId w:val="7"/>
        </w:numPr>
        <w:rPr>
          <w:lang w:val="fr-FR"/>
        </w:rPr>
      </w:pPr>
      <w:r w:rsidRPr="00444BDD">
        <w:rPr>
          <w:lang w:val="fr-FR"/>
        </w:rPr>
        <w:t>Les transactions doivent respecter l</w:t>
      </w:r>
      <w:r>
        <w:rPr>
          <w:lang w:val="fr-FR"/>
        </w:rPr>
        <w:t>e principe ACID (Atomicité, cohérence, isolation et durabilité).</w:t>
      </w:r>
    </w:p>
    <w:p w14:paraId="67B9B74C" w14:textId="77777777" w:rsidR="003A0771" w:rsidRPr="002C69BE" w:rsidRDefault="003A0771" w:rsidP="0098134D">
      <w:pPr>
        <w:pStyle w:val="Code"/>
      </w:pPr>
    </w:p>
    <w:p w14:paraId="61B5075B" w14:textId="77777777" w:rsidR="003A0771" w:rsidRPr="002C69BE" w:rsidRDefault="003A0771" w:rsidP="0098134D">
      <w:pPr>
        <w:pStyle w:val="Code"/>
      </w:pPr>
    </w:p>
    <w:p w14:paraId="602CABC2" w14:textId="77777777" w:rsidR="00A1541F" w:rsidRPr="002C69BE" w:rsidRDefault="00A1541F" w:rsidP="00423A73">
      <w:pPr>
        <w:rPr>
          <w:lang w:val="fr-FR"/>
        </w:rPr>
      </w:pPr>
    </w:p>
    <w:sectPr w:rsidR="00A1541F" w:rsidRPr="002C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397DF" w14:textId="77777777" w:rsidR="00D3156A" w:rsidRDefault="00D3156A" w:rsidP="0097279B">
      <w:pPr>
        <w:spacing w:after="0" w:line="240" w:lineRule="auto"/>
      </w:pPr>
      <w:r>
        <w:separator/>
      </w:r>
    </w:p>
  </w:endnote>
  <w:endnote w:type="continuationSeparator" w:id="0">
    <w:p w14:paraId="49AF86CB" w14:textId="77777777" w:rsidR="00D3156A" w:rsidRDefault="00D3156A" w:rsidP="0097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D2D07" w14:textId="77777777" w:rsidR="00D3156A" w:rsidRDefault="00D3156A" w:rsidP="0097279B">
      <w:pPr>
        <w:spacing w:after="0" w:line="240" w:lineRule="auto"/>
      </w:pPr>
      <w:r>
        <w:separator/>
      </w:r>
    </w:p>
  </w:footnote>
  <w:footnote w:type="continuationSeparator" w:id="0">
    <w:p w14:paraId="5F2E9918" w14:textId="77777777" w:rsidR="00D3156A" w:rsidRDefault="00D3156A" w:rsidP="00972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6391"/>
    <w:multiLevelType w:val="multilevel"/>
    <w:tmpl w:val="9EE68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E272E34"/>
    <w:multiLevelType w:val="hybridMultilevel"/>
    <w:tmpl w:val="17A09B1C"/>
    <w:lvl w:ilvl="0" w:tplc="0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6143A1C"/>
    <w:multiLevelType w:val="hybridMultilevel"/>
    <w:tmpl w:val="175446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513BC"/>
    <w:multiLevelType w:val="hybridMultilevel"/>
    <w:tmpl w:val="7A76A598"/>
    <w:lvl w:ilvl="0" w:tplc="0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CC300D5"/>
    <w:multiLevelType w:val="hybridMultilevel"/>
    <w:tmpl w:val="5518FB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2659D"/>
    <w:multiLevelType w:val="multilevel"/>
    <w:tmpl w:val="18608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B0161FF"/>
    <w:multiLevelType w:val="hybridMultilevel"/>
    <w:tmpl w:val="782CAA1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02026C"/>
    <w:multiLevelType w:val="hybridMultilevel"/>
    <w:tmpl w:val="725003B8"/>
    <w:lvl w:ilvl="0" w:tplc="6900AD8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62AEB"/>
    <w:multiLevelType w:val="hybridMultilevel"/>
    <w:tmpl w:val="7186A29E"/>
    <w:lvl w:ilvl="0" w:tplc="1FF8C6C2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747CD6"/>
    <w:multiLevelType w:val="hybridMultilevel"/>
    <w:tmpl w:val="DB90A3EE"/>
    <w:lvl w:ilvl="0" w:tplc="51D60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62000"/>
    <w:multiLevelType w:val="hybridMultilevel"/>
    <w:tmpl w:val="2CE0D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114C7"/>
    <w:multiLevelType w:val="hybridMultilevel"/>
    <w:tmpl w:val="C892204A"/>
    <w:lvl w:ilvl="0" w:tplc="11240E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734259">
    <w:abstractNumId w:val="0"/>
  </w:num>
  <w:num w:numId="2" w16cid:durableId="2072000576">
    <w:abstractNumId w:val="5"/>
  </w:num>
  <w:num w:numId="3" w16cid:durableId="547229620">
    <w:abstractNumId w:val="9"/>
  </w:num>
  <w:num w:numId="4" w16cid:durableId="942684464">
    <w:abstractNumId w:val="7"/>
  </w:num>
  <w:num w:numId="5" w16cid:durableId="54474911">
    <w:abstractNumId w:val="8"/>
  </w:num>
  <w:num w:numId="6" w16cid:durableId="497310232">
    <w:abstractNumId w:val="1"/>
  </w:num>
  <w:num w:numId="7" w16cid:durableId="171841862">
    <w:abstractNumId w:val="10"/>
  </w:num>
  <w:num w:numId="8" w16cid:durableId="1903322219">
    <w:abstractNumId w:val="2"/>
  </w:num>
  <w:num w:numId="9" w16cid:durableId="1303970274">
    <w:abstractNumId w:val="11"/>
  </w:num>
  <w:num w:numId="10" w16cid:durableId="431821279">
    <w:abstractNumId w:val="6"/>
  </w:num>
  <w:num w:numId="11" w16cid:durableId="341128456">
    <w:abstractNumId w:val="4"/>
  </w:num>
  <w:num w:numId="12" w16cid:durableId="562569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03"/>
    <w:rsid w:val="00002E64"/>
    <w:rsid w:val="000371E8"/>
    <w:rsid w:val="00053285"/>
    <w:rsid w:val="00053293"/>
    <w:rsid w:val="000711AF"/>
    <w:rsid w:val="000C1DA3"/>
    <w:rsid w:val="000F0ABB"/>
    <w:rsid w:val="000F4EB7"/>
    <w:rsid w:val="0013253F"/>
    <w:rsid w:val="00166EC8"/>
    <w:rsid w:val="0018108B"/>
    <w:rsid w:val="00190A92"/>
    <w:rsid w:val="0019548D"/>
    <w:rsid w:val="001B7FC1"/>
    <w:rsid w:val="001D629D"/>
    <w:rsid w:val="002037A4"/>
    <w:rsid w:val="002143C3"/>
    <w:rsid w:val="002256A9"/>
    <w:rsid w:val="00260A34"/>
    <w:rsid w:val="00277D75"/>
    <w:rsid w:val="00285559"/>
    <w:rsid w:val="002939BF"/>
    <w:rsid w:val="002C69BE"/>
    <w:rsid w:val="002F45B1"/>
    <w:rsid w:val="00303955"/>
    <w:rsid w:val="00380813"/>
    <w:rsid w:val="0038288A"/>
    <w:rsid w:val="00397A97"/>
    <w:rsid w:val="003A0771"/>
    <w:rsid w:val="003A323E"/>
    <w:rsid w:val="003E058C"/>
    <w:rsid w:val="003E52E1"/>
    <w:rsid w:val="00423A73"/>
    <w:rsid w:val="0044350F"/>
    <w:rsid w:val="00444BDD"/>
    <w:rsid w:val="00464508"/>
    <w:rsid w:val="004750DC"/>
    <w:rsid w:val="00485814"/>
    <w:rsid w:val="004B0444"/>
    <w:rsid w:val="004C60A6"/>
    <w:rsid w:val="004E2C7E"/>
    <w:rsid w:val="004E5BED"/>
    <w:rsid w:val="00514937"/>
    <w:rsid w:val="00531364"/>
    <w:rsid w:val="00565308"/>
    <w:rsid w:val="005772D5"/>
    <w:rsid w:val="005A0203"/>
    <w:rsid w:val="005F21C7"/>
    <w:rsid w:val="006033A1"/>
    <w:rsid w:val="00603F58"/>
    <w:rsid w:val="00633830"/>
    <w:rsid w:val="00662AD5"/>
    <w:rsid w:val="0066599B"/>
    <w:rsid w:val="00670F30"/>
    <w:rsid w:val="00681324"/>
    <w:rsid w:val="006A75F1"/>
    <w:rsid w:val="006B1918"/>
    <w:rsid w:val="006E2B48"/>
    <w:rsid w:val="006E6FD2"/>
    <w:rsid w:val="00732C75"/>
    <w:rsid w:val="00743C99"/>
    <w:rsid w:val="007573BA"/>
    <w:rsid w:val="007C13C9"/>
    <w:rsid w:val="007C21D3"/>
    <w:rsid w:val="007F466C"/>
    <w:rsid w:val="007F5BC3"/>
    <w:rsid w:val="00810F87"/>
    <w:rsid w:val="008203B6"/>
    <w:rsid w:val="00856546"/>
    <w:rsid w:val="00856E30"/>
    <w:rsid w:val="00863709"/>
    <w:rsid w:val="008A38D1"/>
    <w:rsid w:val="008B2C5A"/>
    <w:rsid w:val="008C21BC"/>
    <w:rsid w:val="008D3837"/>
    <w:rsid w:val="008E3AFB"/>
    <w:rsid w:val="00903D57"/>
    <w:rsid w:val="00945C47"/>
    <w:rsid w:val="009566DA"/>
    <w:rsid w:val="0097279B"/>
    <w:rsid w:val="0098134D"/>
    <w:rsid w:val="009820BD"/>
    <w:rsid w:val="00986373"/>
    <w:rsid w:val="009A556A"/>
    <w:rsid w:val="009C31DB"/>
    <w:rsid w:val="009C5C66"/>
    <w:rsid w:val="009D169A"/>
    <w:rsid w:val="009D3323"/>
    <w:rsid w:val="00A0473D"/>
    <w:rsid w:val="00A07124"/>
    <w:rsid w:val="00A1541F"/>
    <w:rsid w:val="00A454B9"/>
    <w:rsid w:val="00A4612C"/>
    <w:rsid w:val="00A600EB"/>
    <w:rsid w:val="00A86B9C"/>
    <w:rsid w:val="00AD4D59"/>
    <w:rsid w:val="00AD66B7"/>
    <w:rsid w:val="00AE49BF"/>
    <w:rsid w:val="00AF30F4"/>
    <w:rsid w:val="00AF3A9F"/>
    <w:rsid w:val="00B56F81"/>
    <w:rsid w:val="00B72CCA"/>
    <w:rsid w:val="00BB3C2F"/>
    <w:rsid w:val="00BF130F"/>
    <w:rsid w:val="00BF32F6"/>
    <w:rsid w:val="00BF6A97"/>
    <w:rsid w:val="00C00D2E"/>
    <w:rsid w:val="00C1326C"/>
    <w:rsid w:val="00C20BFB"/>
    <w:rsid w:val="00C62FE6"/>
    <w:rsid w:val="00CE0F0F"/>
    <w:rsid w:val="00D3156A"/>
    <w:rsid w:val="00D42240"/>
    <w:rsid w:val="00D54914"/>
    <w:rsid w:val="00D7771F"/>
    <w:rsid w:val="00D923A4"/>
    <w:rsid w:val="00DE1061"/>
    <w:rsid w:val="00EA1C6C"/>
    <w:rsid w:val="00EB189E"/>
    <w:rsid w:val="00ED26CA"/>
    <w:rsid w:val="00ED5C37"/>
    <w:rsid w:val="00F034E0"/>
    <w:rsid w:val="00F25328"/>
    <w:rsid w:val="00F639B8"/>
    <w:rsid w:val="00F92593"/>
    <w:rsid w:val="00FA6D73"/>
    <w:rsid w:val="00FB15F5"/>
    <w:rsid w:val="00FC39B1"/>
    <w:rsid w:val="00FE28B0"/>
    <w:rsid w:val="00FE3F1B"/>
    <w:rsid w:val="00FE60E6"/>
    <w:rsid w:val="00FF2A8C"/>
    <w:rsid w:val="00FF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CDBAA"/>
  <w15:chartTrackingRefBased/>
  <w15:docId w15:val="{54A9F5A2-C51A-40FA-8761-AE42552B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8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326C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26C"/>
    <w:pPr>
      <w:keepNext/>
      <w:keepLines/>
      <w:spacing w:before="40"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4A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FF4A16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1326C"/>
    <w:rPr>
      <w:rFonts w:asciiTheme="majorHAnsi" w:eastAsiaTheme="majorEastAsia" w:hAnsiTheme="majorHAnsi" w:cstheme="majorBidi"/>
      <w:color w:val="2F5496" w:themeColor="accent1" w:themeShade="BF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E28B0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C20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deHTML">
    <w:name w:val="HTML Code"/>
    <w:basedOn w:val="Policepardfaut"/>
    <w:uiPriority w:val="99"/>
    <w:semiHidden/>
    <w:unhideWhenUsed/>
    <w:rsid w:val="00C20BFB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2256A9"/>
    <w:rPr>
      <w:rFonts w:ascii="Consolas" w:hAnsi="Consolas"/>
      <w:color w:val="2E74B5" w:themeColor="accent5" w:themeShade="BF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13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66EC8"/>
    <w:pPr>
      <w:ind w:left="720"/>
      <w:contextualSpacing/>
    </w:pPr>
  </w:style>
  <w:style w:type="character" w:customStyle="1" w:styleId="hljs-keyword">
    <w:name w:val="hljs-keyword"/>
    <w:basedOn w:val="Policepardfaut"/>
    <w:rsid w:val="008E3AFB"/>
  </w:style>
  <w:style w:type="character" w:customStyle="1" w:styleId="hljs-string">
    <w:name w:val="hljs-string"/>
    <w:basedOn w:val="Policepardfaut"/>
    <w:rsid w:val="008E3AFB"/>
  </w:style>
  <w:style w:type="paragraph" w:styleId="En-tte">
    <w:name w:val="header"/>
    <w:basedOn w:val="Normal"/>
    <w:link w:val="En-tteCar"/>
    <w:uiPriority w:val="99"/>
    <w:unhideWhenUsed/>
    <w:rsid w:val="0097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7279B"/>
  </w:style>
  <w:style w:type="paragraph" w:styleId="Pieddepage">
    <w:name w:val="footer"/>
    <w:basedOn w:val="Normal"/>
    <w:link w:val="PieddepageCar"/>
    <w:uiPriority w:val="99"/>
    <w:unhideWhenUsed/>
    <w:rsid w:val="0097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7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Infrabel</Company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Mahaux Mathis</dc:creator>
  <cp:keywords/>
  <dc:description/>
  <cp:lastModifiedBy>Mahaux Mathis</cp:lastModifiedBy>
  <cp:revision>130</cp:revision>
  <dcterms:created xsi:type="dcterms:W3CDTF">2024-05-23T08:13:00Z</dcterms:created>
  <dcterms:modified xsi:type="dcterms:W3CDTF">2024-05-23T13:20:00Z</dcterms:modified>
</cp:coreProperties>
</file>